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1E5BC" w14:textId="153AD7E4" w:rsidR="000E3D02" w:rsidRPr="00F44D1C" w:rsidRDefault="00210FA1" w:rsidP="000E3D02">
      <w:r w:rsidRPr="00A26445">
        <w:rPr>
          <w:b/>
          <w:noProof/>
          <w:sz w:val="40"/>
        </w:rPr>
        <w:drawing>
          <wp:anchor distT="0" distB="0" distL="114300" distR="114300" simplePos="0" relativeHeight="251660288" behindDoc="0" locked="0" layoutInCell="1" allowOverlap="1" wp14:anchorId="21A1FBC0" wp14:editId="1C8E32B0">
            <wp:simplePos x="0" y="0"/>
            <wp:positionH relativeFrom="margin">
              <wp:posOffset>1591310</wp:posOffset>
            </wp:positionH>
            <wp:positionV relativeFrom="margin">
              <wp:posOffset>102235</wp:posOffset>
            </wp:positionV>
            <wp:extent cx="2889250" cy="1723390"/>
            <wp:effectExtent l="0" t="0" r="6350" b="0"/>
            <wp:wrapSquare wrapText="bothSides"/>
            <wp:docPr id="5" name="Elemento gra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ita-logo-h.svg"/>
                    <pic:cNvPicPr/>
                  </pic:nvPicPr>
                  <pic:blipFill>
                    <a:blip r:embed="rId8">
                      <a:extLst>
                        <a:ext uri="{28A0092B-C50C-407E-A947-70E740481C1C}">
                          <a14:useLocalDpi xmlns:a14="http://schemas.microsoft.com/office/drawing/2010/main" val="0"/>
                        </a:ext>
                      </a:extLst>
                    </a:blip>
                    <a:stretch>
                      <a:fillRect/>
                    </a:stretch>
                  </pic:blipFill>
                  <pic:spPr>
                    <a:xfrm>
                      <a:off x="0" y="0"/>
                      <a:ext cx="2889250" cy="1723390"/>
                    </a:xfrm>
                    <a:prstGeom prst="rect">
                      <a:avLst/>
                    </a:prstGeom>
                  </pic:spPr>
                </pic:pic>
              </a:graphicData>
            </a:graphic>
            <wp14:sizeRelH relativeFrom="margin">
              <wp14:pctWidth>0</wp14:pctWidth>
            </wp14:sizeRelH>
            <wp14:sizeRelV relativeFrom="margin">
              <wp14:pctHeight>0</wp14:pctHeight>
            </wp14:sizeRelV>
          </wp:anchor>
        </w:drawing>
      </w:r>
    </w:p>
    <w:p w14:paraId="002732DF" w14:textId="2E267A9E" w:rsidR="000E3D02" w:rsidRPr="00F44D1C" w:rsidRDefault="000E3D02" w:rsidP="000E3D02">
      <w:pPr>
        <w:spacing w:after="0"/>
        <w:jc w:val="center"/>
        <w:rPr>
          <w:b/>
          <w:sz w:val="40"/>
        </w:rPr>
      </w:pPr>
    </w:p>
    <w:p w14:paraId="7AD732C1" w14:textId="77777777" w:rsidR="000E3D02" w:rsidRPr="00F44D1C" w:rsidRDefault="000E3D02" w:rsidP="000E3D02">
      <w:pPr>
        <w:snapToGrid w:val="0"/>
        <w:spacing w:after="0"/>
        <w:rPr>
          <w:rFonts w:cs="Times New Roman"/>
          <w:b/>
          <w:color w:val="0070C0"/>
          <w:sz w:val="24"/>
          <w:szCs w:val="36"/>
        </w:rPr>
      </w:pPr>
    </w:p>
    <w:p w14:paraId="4DBF5A69" w14:textId="49247B89" w:rsidR="000E3D02" w:rsidRDefault="000E3D02" w:rsidP="000E3D02">
      <w:pPr>
        <w:spacing w:after="0"/>
        <w:jc w:val="center"/>
        <w:rPr>
          <w:sz w:val="24"/>
        </w:rPr>
      </w:pPr>
    </w:p>
    <w:p w14:paraId="17A4254B" w14:textId="0F375EA7" w:rsidR="00210FA1" w:rsidRDefault="00210FA1" w:rsidP="000E3D02">
      <w:pPr>
        <w:spacing w:after="0"/>
        <w:jc w:val="center"/>
        <w:rPr>
          <w:sz w:val="24"/>
        </w:rPr>
      </w:pPr>
    </w:p>
    <w:p w14:paraId="5A36ED2E" w14:textId="0835E69D" w:rsidR="00210FA1" w:rsidRDefault="00210FA1" w:rsidP="000E3D02">
      <w:pPr>
        <w:spacing w:after="0"/>
        <w:jc w:val="center"/>
        <w:rPr>
          <w:sz w:val="24"/>
        </w:rPr>
      </w:pPr>
    </w:p>
    <w:p w14:paraId="16DCD3E7" w14:textId="30BA079B" w:rsidR="00210FA1" w:rsidRDefault="00210FA1" w:rsidP="000E3D02">
      <w:pPr>
        <w:spacing w:after="0"/>
        <w:jc w:val="center"/>
        <w:rPr>
          <w:sz w:val="24"/>
        </w:rPr>
      </w:pPr>
    </w:p>
    <w:p w14:paraId="6BC2921C" w14:textId="29C72721" w:rsidR="00210FA1" w:rsidRDefault="00210FA1" w:rsidP="000E3D02">
      <w:pPr>
        <w:spacing w:after="0"/>
        <w:jc w:val="center"/>
        <w:rPr>
          <w:sz w:val="24"/>
        </w:rPr>
      </w:pPr>
    </w:p>
    <w:p w14:paraId="5834DE06" w14:textId="7F367F7E" w:rsidR="00210FA1" w:rsidRDefault="00210FA1" w:rsidP="000E3D02">
      <w:pPr>
        <w:spacing w:after="0"/>
        <w:jc w:val="center"/>
        <w:rPr>
          <w:sz w:val="24"/>
        </w:rPr>
      </w:pPr>
    </w:p>
    <w:p w14:paraId="68C5F384" w14:textId="71DC2A6E" w:rsidR="00210FA1" w:rsidRDefault="00210FA1" w:rsidP="000E3D02">
      <w:pPr>
        <w:spacing w:after="0"/>
        <w:jc w:val="center"/>
        <w:rPr>
          <w:sz w:val="24"/>
        </w:rPr>
      </w:pPr>
      <w:r w:rsidRPr="00A26445">
        <w:rPr>
          <w:b/>
          <w:noProof/>
          <w:sz w:val="40"/>
        </w:rPr>
        <mc:AlternateContent>
          <mc:Choice Requires="wps">
            <w:drawing>
              <wp:anchor distT="0" distB="0" distL="114300" distR="114300" simplePos="0" relativeHeight="251659264" behindDoc="0" locked="0" layoutInCell="1" allowOverlap="1" wp14:anchorId="05108C1E" wp14:editId="1803638B">
                <wp:simplePos x="0" y="0"/>
                <wp:positionH relativeFrom="margin">
                  <wp:posOffset>76200</wp:posOffset>
                </wp:positionH>
                <wp:positionV relativeFrom="paragraph">
                  <wp:posOffset>5715</wp:posOffset>
                </wp:positionV>
                <wp:extent cx="6237605" cy="46355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6237605" cy="463550"/>
                        </a:xfrm>
                        <a:prstGeom prst="rect">
                          <a:avLst/>
                        </a:prstGeom>
                        <a:noFill/>
                        <a:ln w="6350">
                          <a:noFill/>
                        </a:ln>
                      </wps:spPr>
                      <wps:txbx>
                        <w:txbxContent>
                          <w:p w14:paraId="10B44815" w14:textId="5D72362F" w:rsidR="0008246D" w:rsidRDefault="0008246D" w:rsidP="00A26445">
                            <w:pPr>
                              <w:shd w:val="clear" w:color="auto" w:fill="FFFFFF" w:themeFill="background1"/>
                              <w:jc w:val="center"/>
                              <w:rPr>
                                <w:b/>
                                <w:color w:val="404040" w:themeColor="text1" w:themeTint="BF"/>
                                <w:sz w:val="24"/>
                                <w:szCs w:val="24"/>
                              </w:rPr>
                            </w:pPr>
                            <w:r w:rsidRPr="00AF0B31">
                              <w:rPr>
                                <w:b/>
                                <w:color w:val="404040" w:themeColor="text1" w:themeTint="BF"/>
                                <w:sz w:val="24"/>
                                <w:szCs w:val="24"/>
                              </w:rPr>
                              <w:t>Advanced Tools for fighting Online illegal trafficking</w:t>
                            </w:r>
                          </w:p>
                          <w:p w14:paraId="01957ECC" w14:textId="6A79DCA8" w:rsidR="0008246D" w:rsidRDefault="0008246D" w:rsidP="00A26445">
                            <w:pPr>
                              <w:shd w:val="clear" w:color="auto" w:fill="FFFFFF" w:themeFill="background1"/>
                              <w:jc w:val="center"/>
                              <w:rPr>
                                <w:b/>
                                <w:color w:val="404040" w:themeColor="text1" w:themeTint="BF"/>
                                <w:sz w:val="24"/>
                                <w:szCs w:val="24"/>
                              </w:rPr>
                            </w:pPr>
                          </w:p>
                          <w:p w14:paraId="6013000E" w14:textId="21CDADB9" w:rsidR="0008246D" w:rsidRDefault="0008246D" w:rsidP="00A26445">
                            <w:pPr>
                              <w:shd w:val="clear" w:color="auto" w:fill="FFFFFF" w:themeFill="background1"/>
                              <w:jc w:val="center"/>
                              <w:rPr>
                                <w:b/>
                                <w:color w:val="404040" w:themeColor="text1" w:themeTint="BF"/>
                                <w:sz w:val="24"/>
                                <w:szCs w:val="24"/>
                              </w:rPr>
                            </w:pPr>
                          </w:p>
                          <w:p w14:paraId="6A8E55A4" w14:textId="717860B2" w:rsidR="0008246D" w:rsidRDefault="0008246D" w:rsidP="00A26445">
                            <w:pPr>
                              <w:shd w:val="clear" w:color="auto" w:fill="FFFFFF" w:themeFill="background1"/>
                              <w:jc w:val="center"/>
                              <w:rPr>
                                <w:b/>
                                <w:color w:val="404040" w:themeColor="text1" w:themeTint="BF"/>
                                <w:sz w:val="24"/>
                                <w:szCs w:val="24"/>
                              </w:rPr>
                            </w:pPr>
                          </w:p>
                          <w:p w14:paraId="322290FD" w14:textId="73210B5B" w:rsidR="0008246D" w:rsidRDefault="0008246D" w:rsidP="00A26445">
                            <w:pPr>
                              <w:shd w:val="clear" w:color="auto" w:fill="FFFFFF" w:themeFill="background1"/>
                              <w:jc w:val="center"/>
                              <w:rPr>
                                <w:b/>
                                <w:color w:val="404040" w:themeColor="text1" w:themeTint="BF"/>
                                <w:sz w:val="24"/>
                                <w:szCs w:val="24"/>
                              </w:rPr>
                            </w:pPr>
                          </w:p>
                          <w:p w14:paraId="55BD8CE8" w14:textId="63D37B04" w:rsidR="0008246D" w:rsidRDefault="0008246D" w:rsidP="00A26445">
                            <w:pPr>
                              <w:shd w:val="clear" w:color="auto" w:fill="FFFFFF" w:themeFill="background1"/>
                              <w:jc w:val="center"/>
                              <w:rPr>
                                <w:b/>
                                <w:color w:val="404040" w:themeColor="text1" w:themeTint="BF"/>
                                <w:sz w:val="24"/>
                                <w:szCs w:val="24"/>
                              </w:rPr>
                            </w:pPr>
                          </w:p>
                          <w:p w14:paraId="43234762" w14:textId="3B7648E7" w:rsidR="0008246D" w:rsidRDefault="0008246D" w:rsidP="00A26445">
                            <w:pPr>
                              <w:shd w:val="clear" w:color="auto" w:fill="FFFFFF" w:themeFill="background1"/>
                              <w:jc w:val="center"/>
                              <w:rPr>
                                <w:b/>
                                <w:color w:val="404040" w:themeColor="text1" w:themeTint="BF"/>
                                <w:sz w:val="24"/>
                                <w:szCs w:val="24"/>
                              </w:rPr>
                            </w:pPr>
                          </w:p>
                          <w:p w14:paraId="43D798A4" w14:textId="4107936F" w:rsidR="0008246D" w:rsidRDefault="0008246D" w:rsidP="00A26445">
                            <w:pPr>
                              <w:shd w:val="clear" w:color="auto" w:fill="FFFFFF" w:themeFill="background1"/>
                              <w:jc w:val="center"/>
                              <w:rPr>
                                <w:b/>
                                <w:color w:val="404040" w:themeColor="text1" w:themeTint="BF"/>
                                <w:sz w:val="24"/>
                                <w:szCs w:val="24"/>
                              </w:rPr>
                            </w:pPr>
                          </w:p>
                          <w:p w14:paraId="5AAFEA94" w14:textId="77777777" w:rsidR="0008246D" w:rsidRPr="00AF0B31" w:rsidRDefault="0008246D" w:rsidP="00A26445">
                            <w:pPr>
                              <w:shd w:val="clear" w:color="auto" w:fill="FFFFFF" w:themeFill="background1"/>
                              <w:jc w:val="center"/>
                              <w:rPr>
                                <w:b/>
                                <w:color w:val="404040" w:themeColor="text1" w:themeTint="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108C1E" id="_x0000_t202" coordsize="21600,21600" o:spt="202" path="m,l,21600r21600,l21600,xe">
                <v:stroke joinstyle="miter"/>
                <v:path gradientshapeok="t" o:connecttype="rect"/>
              </v:shapetype>
              <v:shape id="Casella di testo 9" o:spid="_x0000_s1026" type="#_x0000_t202" style="position:absolute;left:0;text-align:left;margin-left:6pt;margin-top:.45pt;width:491.15pt;height:3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" filled="f" stroked="f" strokeweight=".5pt">
                <v:textbox>
                  <w:txbxContent>
                    <w:p w14:paraId="10B44815" w14:textId="5D72362F" w:rsidR="0008246D" w:rsidRDefault="0008246D" w:rsidP="00A26445">
                      <w:pPr>
                        <w:shd w:val="clear" w:color="auto" w:fill="FFFFFF" w:themeFill="background1"/>
                        <w:jc w:val="center"/>
                        <w:rPr>
                          <w:b/>
                          <w:color w:val="404040" w:themeColor="text1" w:themeTint="BF"/>
                          <w:sz w:val="24"/>
                          <w:szCs w:val="24"/>
                        </w:rPr>
                      </w:pPr>
                      <w:r w:rsidRPr="00AF0B31">
                        <w:rPr>
                          <w:b/>
                          <w:color w:val="404040" w:themeColor="text1" w:themeTint="BF"/>
                          <w:sz w:val="24"/>
                          <w:szCs w:val="24"/>
                        </w:rPr>
                        <w:t>Advanced Tools for fighting Online illegal trafficking</w:t>
                      </w:r>
                    </w:p>
                    <w:p w14:paraId="01957ECC" w14:textId="6A79DCA8" w:rsidR="0008246D" w:rsidRDefault="0008246D" w:rsidP="00A26445">
                      <w:pPr>
                        <w:shd w:val="clear" w:color="auto" w:fill="FFFFFF" w:themeFill="background1"/>
                        <w:jc w:val="center"/>
                        <w:rPr>
                          <w:b/>
                          <w:color w:val="404040" w:themeColor="text1" w:themeTint="BF"/>
                          <w:sz w:val="24"/>
                          <w:szCs w:val="24"/>
                        </w:rPr>
                      </w:pPr>
                    </w:p>
                    <w:p w14:paraId="6013000E" w14:textId="21CDADB9" w:rsidR="0008246D" w:rsidRDefault="0008246D" w:rsidP="00A26445">
                      <w:pPr>
                        <w:shd w:val="clear" w:color="auto" w:fill="FFFFFF" w:themeFill="background1"/>
                        <w:jc w:val="center"/>
                        <w:rPr>
                          <w:b/>
                          <w:color w:val="404040" w:themeColor="text1" w:themeTint="BF"/>
                          <w:sz w:val="24"/>
                          <w:szCs w:val="24"/>
                        </w:rPr>
                      </w:pPr>
                    </w:p>
                    <w:p w14:paraId="6A8E55A4" w14:textId="717860B2" w:rsidR="0008246D" w:rsidRDefault="0008246D" w:rsidP="00A26445">
                      <w:pPr>
                        <w:shd w:val="clear" w:color="auto" w:fill="FFFFFF" w:themeFill="background1"/>
                        <w:jc w:val="center"/>
                        <w:rPr>
                          <w:b/>
                          <w:color w:val="404040" w:themeColor="text1" w:themeTint="BF"/>
                          <w:sz w:val="24"/>
                          <w:szCs w:val="24"/>
                        </w:rPr>
                      </w:pPr>
                    </w:p>
                    <w:p w14:paraId="322290FD" w14:textId="73210B5B" w:rsidR="0008246D" w:rsidRDefault="0008246D" w:rsidP="00A26445">
                      <w:pPr>
                        <w:shd w:val="clear" w:color="auto" w:fill="FFFFFF" w:themeFill="background1"/>
                        <w:jc w:val="center"/>
                        <w:rPr>
                          <w:b/>
                          <w:color w:val="404040" w:themeColor="text1" w:themeTint="BF"/>
                          <w:sz w:val="24"/>
                          <w:szCs w:val="24"/>
                        </w:rPr>
                      </w:pPr>
                    </w:p>
                    <w:p w14:paraId="55BD8CE8" w14:textId="63D37B04" w:rsidR="0008246D" w:rsidRDefault="0008246D" w:rsidP="00A26445">
                      <w:pPr>
                        <w:shd w:val="clear" w:color="auto" w:fill="FFFFFF" w:themeFill="background1"/>
                        <w:jc w:val="center"/>
                        <w:rPr>
                          <w:b/>
                          <w:color w:val="404040" w:themeColor="text1" w:themeTint="BF"/>
                          <w:sz w:val="24"/>
                          <w:szCs w:val="24"/>
                        </w:rPr>
                      </w:pPr>
                    </w:p>
                    <w:p w14:paraId="43234762" w14:textId="3B7648E7" w:rsidR="0008246D" w:rsidRDefault="0008246D" w:rsidP="00A26445">
                      <w:pPr>
                        <w:shd w:val="clear" w:color="auto" w:fill="FFFFFF" w:themeFill="background1"/>
                        <w:jc w:val="center"/>
                        <w:rPr>
                          <w:b/>
                          <w:color w:val="404040" w:themeColor="text1" w:themeTint="BF"/>
                          <w:sz w:val="24"/>
                          <w:szCs w:val="24"/>
                        </w:rPr>
                      </w:pPr>
                    </w:p>
                    <w:p w14:paraId="43D798A4" w14:textId="4107936F" w:rsidR="0008246D" w:rsidRDefault="0008246D" w:rsidP="00A26445">
                      <w:pPr>
                        <w:shd w:val="clear" w:color="auto" w:fill="FFFFFF" w:themeFill="background1"/>
                        <w:jc w:val="center"/>
                        <w:rPr>
                          <w:b/>
                          <w:color w:val="404040" w:themeColor="text1" w:themeTint="BF"/>
                          <w:sz w:val="24"/>
                          <w:szCs w:val="24"/>
                        </w:rPr>
                      </w:pPr>
                    </w:p>
                    <w:p w14:paraId="5AAFEA94" w14:textId="77777777" w:rsidR="0008246D" w:rsidRPr="00AF0B31" w:rsidRDefault="0008246D" w:rsidP="00A26445">
                      <w:pPr>
                        <w:shd w:val="clear" w:color="auto" w:fill="FFFFFF" w:themeFill="background1"/>
                        <w:jc w:val="center"/>
                        <w:rPr>
                          <w:b/>
                          <w:color w:val="404040" w:themeColor="text1" w:themeTint="BF"/>
                          <w:sz w:val="24"/>
                          <w:szCs w:val="24"/>
                        </w:rPr>
                      </w:pPr>
                    </w:p>
                  </w:txbxContent>
                </v:textbox>
                <w10:wrap anchorx="margin"/>
              </v:shape>
            </w:pict>
          </mc:Fallback>
        </mc:AlternateContent>
      </w:r>
    </w:p>
    <w:p w14:paraId="05706662" w14:textId="77777777" w:rsidR="00210FA1" w:rsidRDefault="00210FA1" w:rsidP="000E3D02">
      <w:pPr>
        <w:spacing w:after="0"/>
        <w:jc w:val="center"/>
        <w:rPr>
          <w:sz w:val="24"/>
        </w:rPr>
      </w:pPr>
    </w:p>
    <w:p w14:paraId="21C6D815" w14:textId="77777777" w:rsidR="00210FA1" w:rsidRPr="00F44D1C" w:rsidRDefault="00210FA1" w:rsidP="000E3D02">
      <w:pPr>
        <w:spacing w:after="0"/>
        <w:jc w:val="center"/>
        <w:rPr>
          <w:sz w:val="24"/>
        </w:rPr>
      </w:pPr>
    </w:p>
    <w:p w14:paraId="40FC39BF" w14:textId="0B359489" w:rsidR="000E3D02" w:rsidRPr="00F44D1C" w:rsidRDefault="0008246D" w:rsidP="000E3D02">
      <w:pPr>
        <w:spacing w:after="0"/>
        <w:jc w:val="center"/>
        <w:rPr>
          <w:rFonts w:eastAsiaTheme="minorHAnsi" w:cs="Arial"/>
          <w:b/>
          <w:color w:val="244061" w:themeColor="accent1" w:themeShade="80"/>
          <w:sz w:val="28"/>
          <w:szCs w:val="24"/>
          <w:lang w:eastAsia="en-US"/>
        </w:rPr>
      </w:pPr>
      <w:sdt>
        <w:sdtPr>
          <w:rPr>
            <w:rFonts w:eastAsiaTheme="minorHAnsi" w:cs="Arial"/>
            <w:b/>
            <w:color w:val="244061" w:themeColor="accent1" w:themeShade="80"/>
            <w:sz w:val="28"/>
            <w:szCs w:val="24"/>
            <w:lang w:val="en-US" w:eastAsia="en-US"/>
          </w:rPr>
          <w:alias w:val="Title"/>
          <w:tag w:val=""/>
          <w:id w:val="1530906194"/>
          <w:placeholder>
            <w:docPart w:val="E1F41C24A125F14B9710865D5F824593"/>
          </w:placeholder>
          <w:dataBinding w:prefixMappings="xmlns:ns0='http://purl.org/dc/elements/1.1/' xmlns:ns1='http://schemas.openxmlformats.org/package/2006/metadata/core-properties' " w:xpath="/ns1:coreProperties[1]/ns0:title[1]" w:storeItemID="{6C3C8BC8-F283-45AE-878A-BAB7291924A1}"/>
          <w:text/>
        </w:sdtPr>
        <w:sdtContent>
          <w:r w:rsidR="00AC1210">
            <w:rPr>
              <w:rFonts w:eastAsiaTheme="minorHAnsi" w:cs="Arial"/>
              <w:b/>
              <w:color w:val="244061" w:themeColor="accent1" w:themeShade="80"/>
              <w:sz w:val="28"/>
              <w:szCs w:val="24"/>
              <w:lang w:val="en-US" w:eastAsia="en-US"/>
            </w:rPr>
            <w:t>D1</w:t>
          </w:r>
          <w:r w:rsidR="002D0BE1" w:rsidRPr="00F44D1C">
            <w:rPr>
              <w:rFonts w:eastAsiaTheme="minorHAnsi" w:cs="Arial"/>
              <w:b/>
              <w:color w:val="244061" w:themeColor="accent1" w:themeShade="80"/>
              <w:sz w:val="28"/>
              <w:szCs w:val="24"/>
              <w:lang w:val="en-US" w:eastAsia="en-US"/>
            </w:rPr>
            <w:t>.</w:t>
          </w:r>
          <w:r w:rsidR="00AC1210">
            <w:rPr>
              <w:rFonts w:eastAsiaTheme="minorHAnsi" w:cs="Arial"/>
              <w:b/>
              <w:color w:val="244061" w:themeColor="accent1" w:themeShade="80"/>
              <w:sz w:val="28"/>
              <w:szCs w:val="24"/>
              <w:lang w:val="en-US" w:eastAsia="en-US"/>
            </w:rPr>
            <w:t>2</w:t>
          </w:r>
          <w:r w:rsidR="002D0BE1" w:rsidRPr="00F44D1C">
            <w:rPr>
              <w:rFonts w:eastAsiaTheme="minorHAnsi" w:cs="Arial"/>
              <w:b/>
              <w:color w:val="244061" w:themeColor="accent1" w:themeShade="80"/>
              <w:sz w:val="28"/>
              <w:szCs w:val="24"/>
              <w:lang w:val="en-US" w:eastAsia="en-US"/>
            </w:rPr>
            <w:t xml:space="preserve"> </w:t>
          </w:r>
          <w:r w:rsidR="00AC1210">
            <w:rPr>
              <w:rFonts w:eastAsiaTheme="minorHAnsi" w:cs="Arial"/>
              <w:b/>
              <w:color w:val="244061" w:themeColor="accent1" w:themeShade="80"/>
              <w:sz w:val="28"/>
              <w:szCs w:val="24"/>
              <w:lang w:val="en-US" w:eastAsia="en-US"/>
            </w:rPr>
            <w:t>–</w:t>
          </w:r>
          <w:r w:rsidR="002D0BE1" w:rsidRPr="00F44D1C">
            <w:rPr>
              <w:rFonts w:eastAsiaTheme="minorHAnsi" w:cs="Arial"/>
              <w:b/>
              <w:color w:val="244061" w:themeColor="accent1" w:themeShade="80"/>
              <w:sz w:val="28"/>
              <w:szCs w:val="24"/>
              <w:lang w:val="en-US" w:eastAsia="en-US"/>
            </w:rPr>
            <w:t xml:space="preserve"> </w:t>
          </w:r>
          <w:r w:rsidR="00AC1210">
            <w:rPr>
              <w:rFonts w:eastAsiaTheme="minorHAnsi" w:cs="Arial"/>
              <w:b/>
              <w:color w:val="244061" w:themeColor="accent1" w:themeShade="80"/>
              <w:sz w:val="28"/>
              <w:szCs w:val="24"/>
              <w:lang w:val="en-US" w:eastAsia="en-US"/>
            </w:rPr>
            <w:t>IPR Plan</w:t>
          </w:r>
        </w:sdtContent>
      </w:sdt>
    </w:p>
    <w:p w14:paraId="274038CB" w14:textId="3AA2D2F0" w:rsidR="000E3D02" w:rsidRPr="00F44D1C" w:rsidRDefault="000E3D02" w:rsidP="00B946AB">
      <w:pPr>
        <w:spacing w:after="0"/>
        <w:rPr>
          <w:sz w:val="24"/>
        </w:rPr>
      </w:pPr>
    </w:p>
    <w:p w14:paraId="65CF8681" w14:textId="49B3E340" w:rsidR="000E3D02" w:rsidRPr="00F44D1C" w:rsidRDefault="000E3D02" w:rsidP="000E3D02">
      <w:pPr>
        <w:spacing w:after="0"/>
        <w:jc w:val="center"/>
        <w:rPr>
          <w:sz w:val="24"/>
        </w:rPr>
      </w:pPr>
    </w:p>
    <w:tbl>
      <w:tblPr>
        <w:tblW w:w="8715" w:type="dxa"/>
        <w:jc w:val="center"/>
        <w:tblBorders>
          <w:insideH w:val="dotted" w:sz="4" w:space="0" w:color="auto"/>
          <w:insideV w:val="dotted" w:sz="4" w:space="0" w:color="auto"/>
        </w:tblBorders>
        <w:tblLayout w:type="fixed"/>
        <w:tblLook w:val="0000" w:firstRow="0" w:lastRow="0" w:firstColumn="0" w:lastColumn="0" w:noHBand="0" w:noVBand="0"/>
      </w:tblPr>
      <w:tblGrid>
        <w:gridCol w:w="2381"/>
        <w:gridCol w:w="6334"/>
      </w:tblGrid>
      <w:tr w:rsidR="000E3D02" w:rsidRPr="00F44D1C" w14:paraId="792A0113" w14:textId="77777777" w:rsidTr="003E2E43">
        <w:trPr>
          <w:jc w:val="center"/>
        </w:trPr>
        <w:tc>
          <w:tcPr>
            <w:tcW w:w="2381" w:type="dxa"/>
          </w:tcPr>
          <w:p w14:paraId="6567FCFF" w14:textId="77777777" w:rsidR="000E3D02" w:rsidRPr="00F44D1C" w:rsidRDefault="003F0F46" w:rsidP="003E2E43">
            <w:pPr>
              <w:tabs>
                <w:tab w:val="left" w:pos="3300"/>
              </w:tabs>
              <w:snapToGrid w:val="0"/>
              <w:spacing w:before="80" w:after="80"/>
              <w:rPr>
                <w:rFonts w:cs="Times New Roman"/>
                <w:color w:val="244061" w:themeColor="accent1" w:themeShade="80"/>
              </w:rPr>
            </w:pPr>
            <w:r>
              <w:rPr>
                <w:rFonts w:cs="Times New Roman"/>
                <w:color w:val="244061" w:themeColor="accent1" w:themeShade="80"/>
              </w:rPr>
              <w:t>WP number</w:t>
            </w:r>
            <w:r w:rsidR="000E3D02" w:rsidRPr="00F44D1C">
              <w:rPr>
                <w:rFonts w:cs="Times New Roman"/>
                <w:color w:val="244061" w:themeColor="accent1" w:themeShade="80"/>
              </w:rPr>
              <w:t xml:space="preserve"> and title</w:t>
            </w:r>
          </w:p>
        </w:tc>
        <w:tc>
          <w:tcPr>
            <w:tcW w:w="6334" w:type="dxa"/>
          </w:tcPr>
          <w:p w14:paraId="61619F52" w14:textId="04979372" w:rsidR="000E3D02" w:rsidRPr="00F44D1C" w:rsidRDefault="003F0F46" w:rsidP="00AC1210">
            <w:pPr>
              <w:tabs>
                <w:tab w:val="left" w:pos="1365"/>
              </w:tabs>
              <w:snapToGrid w:val="0"/>
              <w:spacing w:before="80" w:after="80"/>
              <w:rPr>
                <w:rFonts w:cs="Times New Roman"/>
                <w:color w:val="244061" w:themeColor="accent1" w:themeShade="80"/>
              </w:rPr>
            </w:pPr>
            <w:r>
              <w:rPr>
                <w:rFonts w:cs="Times New Roman"/>
                <w:color w:val="244061" w:themeColor="accent1" w:themeShade="80"/>
              </w:rPr>
              <w:t>WP</w:t>
            </w:r>
            <w:r w:rsidR="00AC1210">
              <w:rPr>
                <w:rFonts w:cs="Times New Roman"/>
                <w:color w:val="244061" w:themeColor="accent1" w:themeShade="80"/>
              </w:rPr>
              <w:t>1</w:t>
            </w:r>
            <w:r>
              <w:rPr>
                <w:rFonts w:cs="Times New Roman"/>
                <w:color w:val="244061" w:themeColor="accent1" w:themeShade="80"/>
              </w:rPr>
              <w:t xml:space="preserve"> – </w:t>
            </w:r>
            <w:r w:rsidR="00AC1210">
              <w:rPr>
                <w:rFonts w:cs="Times New Roman"/>
                <w:color w:val="244061" w:themeColor="accent1" w:themeShade="80"/>
              </w:rPr>
              <w:t>Project Management</w:t>
            </w:r>
          </w:p>
        </w:tc>
      </w:tr>
      <w:tr w:rsidR="000E3D02" w:rsidRPr="00F44D1C" w14:paraId="1F1CFC32" w14:textId="77777777" w:rsidTr="003E2E43">
        <w:trPr>
          <w:jc w:val="center"/>
        </w:trPr>
        <w:tc>
          <w:tcPr>
            <w:tcW w:w="2381" w:type="dxa"/>
          </w:tcPr>
          <w:p w14:paraId="5B783282" w14:textId="77777777" w:rsidR="000E3D02" w:rsidRPr="00F44D1C" w:rsidRDefault="002A0817" w:rsidP="003F0F46">
            <w:pPr>
              <w:tabs>
                <w:tab w:val="left" w:pos="3300"/>
              </w:tabs>
              <w:snapToGrid w:val="0"/>
              <w:spacing w:before="80" w:after="80"/>
              <w:rPr>
                <w:rFonts w:cs="Times New Roman"/>
                <w:color w:val="244061" w:themeColor="accent1" w:themeShade="80"/>
              </w:rPr>
            </w:pPr>
            <w:r>
              <w:rPr>
                <w:rFonts w:cs="Times New Roman"/>
                <w:color w:val="244061" w:themeColor="accent1" w:themeShade="80"/>
              </w:rPr>
              <w:t>Lead Beneficiary</w:t>
            </w:r>
          </w:p>
        </w:tc>
        <w:tc>
          <w:tcPr>
            <w:tcW w:w="6334" w:type="dxa"/>
          </w:tcPr>
          <w:p w14:paraId="2D3681C4" w14:textId="1302EF6E" w:rsidR="000E3D02" w:rsidRPr="00F44D1C" w:rsidRDefault="00AC1210" w:rsidP="003E2E43">
            <w:pPr>
              <w:tabs>
                <w:tab w:val="left" w:pos="3300"/>
              </w:tabs>
              <w:snapToGrid w:val="0"/>
              <w:spacing w:before="80" w:after="80"/>
              <w:rPr>
                <w:rFonts w:cs="Times New Roman"/>
                <w:color w:val="244061" w:themeColor="accent1" w:themeShade="80"/>
              </w:rPr>
            </w:pPr>
            <w:r>
              <w:rPr>
                <w:rFonts w:cs="Times New Roman"/>
                <w:color w:val="244061" w:themeColor="accent1" w:themeShade="80"/>
              </w:rPr>
              <w:t>ENG</w:t>
            </w:r>
          </w:p>
        </w:tc>
      </w:tr>
      <w:tr w:rsidR="000E3D02" w:rsidRPr="00F44D1C" w14:paraId="68302BDC" w14:textId="77777777" w:rsidTr="003E2E43">
        <w:trPr>
          <w:jc w:val="center"/>
        </w:trPr>
        <w:tc>
          <w:tcPr>
            <w:tcW w:w="2381" w:type="dxa"/>
          </w:tcPr>
          <w:p w14:paraId="3603C249" w14:textId="77777777" w:rsidR="000E3D02" w:rsidRPr="00F44D1C" w:rsidRDefault="000E3D02" w:rsidP="003E2E43">
            <w:pPr>
              <w:tabs>
                <w:tab w:val="left" w:pos="3300"/>
              </w:tabs>
              <w:snapToGrid w:val="0"/>
              <w:spacing w:before="80" w:after="80"/>
              <w:rPr>
                <w:rFonts w:cs="Times New Roman"/>
                <w:color w:val="244061" w:themeColor="accent1" w:themeShade="80"/>
              </w:rPr>
            </w:pPr>
            <w:r w:rsidRPr="00F44D1C">
              <w:rPr>
                <w:rFonts w:cs="Times New Roman"/>
                <w:color w:val="244061" w:themeColor="accent1" w:themeShade="80"/>
              </w:rPr>
              <w:t>Contributor(s)</w:t>
            </w:r>
          </w:p>
        </w:tc>
        <w:tc>
          <w:tcPr>
            <w:tcW w:w="6334" w:type="dxa"/>
          </w:tcPr>
          <w:p w14:paraId="4941463B" w14:textId="3471FD57" w:rsidR="000E3D02" w:rsidRPr="00F44D1C" w:rsidRDefault="00AC1210" w:rsidP="003E2E43">
            <w:pPr>
              <w:tabs>
                <w:tab w:val="left" w:pos="3300"/>
              </w:tabs>
              <w:snapToGrid w:val="0"/>
              <w:spacing w:before="80" w:after="80"/>
              <w:rPr>
                <w:rFonts w:cs="Times New Roman"/>
                <w:color w:val="244061" w:themeColor="accent1" w:themeShade="80"/>
              </w:rPr>
            </w:pPr>
            <w:r>
              <w:rPr>
                <w:rFonts w:cs="Times New Roman"/>
                <w:color w:val="244061" w:themeColor="accent1" w:themeShade="80"/>
              </w:rPr>
              <w:t>ALL</w:t>
            </w:r>
          </w:p>
        </w:tc>
      </w:tr>
      <w:tr w:rsidR="008C0844" w:rsidRPr="00F44D1C" w14:paraId="30532A09" w14:textId="77777777" w:rsidTr="003E2E43">
        <w:trPr>
          <w:jc w:val="center"/>
        </w:trPr>
        <w:tc>
          <w:tcPr>
            <w:tcW w:w="2381" w:type="dxa"/>
          </w:tcPr>
          <w:p w14:paraId="1B0F7C61" w14:textId="77777777" w:rsidR="008C0844" w:rsidRPr="00F44D1C" w:rsidRDefault="008C0844" w:rsidP="003E2E43">
            <w:pPr>
              <w:tabs>
                <w:tab w:val="left" w:pos="3300"/>
              </w:tabs>
              <w:snapToGrid w:val="0"/>
              <w:spacing w:before="80" w:after="80"/>
              <w:rPr>
                <w:rFonts w:cs="Times New Roman"/>
                <w:color w:val="244061" w:themeColor="accent1" w:themeShade="80"/>
              </w:rPr>
            </w:pPr>
            <w:r>
              <w:rPr>
                <w:rFonts w:cs="Times New Roman"/>
                <w:color w:val="244061" w:themeColor="accent1" w:themeShade="80"/>
              </w:rPr>
              <w:t>Deliverable type</w:t>
            </w:r>
          </w:p>
        </w:tc>
        <w:tc>
          <w:tcPr>
            <w:tcW w:w="6334" w:type="dxa"/>
          </w:tcPr>
          <w:p w14:paraId="3C234677" w14:textId="77777777" w:rsidR="008C0844" w:rsidRDefault="008C0844" w:rsidP="003E2E43">
            <w:pPr>
              <w:tabs>
                <w:tab w:val="left" w:pos="3300"/>
              </w:tabs>
              <w:snapToGrid w:val="0"/>
              <w:spacing w:before="80" w:after="80"/>
              <w:rPr>
                <w:rFonts w:cs="Times New Roman"/>
                <w:color w:val="244061" w:themeColor="accent1" w:themeShade="80"/>
              </w:rPr>
            </w:pPr>
            <w:r>
              <w:rPr>
                <w:rFonts w:cs="Times New Roman"/>
                <w:color w:val="244061" w:themeColor="accent1" w:themeShade="80"/>
              </w:rPr>
              <w:t>Report</w:t>
            </w:r>
          </w:p>
        </w:tc>
      </w:tr>
      <w:tr w:rsidR="000E3D02" w:rsidRPr="00F44D1C" w14:paraId="3EEB1008" w14:textId="77777777" w:rsidTr="003E2E43">
        <w:trPr>
          <w:trHeight w:val="370"/>
          <w:jc w:val="center"/>
        </w:trPr>
        <w:tc>
          <w:tcPr>
            <w:tcW w:w="2381" w:type="dxa"/>
          </w:tcPr>
          <w:p w14:paraId="018056D7" w14:textId="77777777" w:rsidR="000E3D02" w:rsidRPr="00F44D1C" w:rsidRDefault="000E3D02" w:rsidP="003E2E43">
            <w:pPr>
              <w:tabs>
                <w:tab w:val="left" w:pos="3300"/>
              </w:tabs>
              <w:snapToGrid w:val="0"/>
              <w:spacing w:before="80" w:after="80"/>
              <w:rPr>
                <w:rFonts w:cs="Times New Roman"/>
                <w:color w:val="244061" w:themeColor="accent1" w:themeShade="80"/>
              </w:rPr>
            </w:pPr>
            <w:r w:rsidRPr="00F44D1C">
              <w:rPr>
                <w:rFonts w:cs="Times New Roman"/>
                <w:color w:val="244061" w:themeColor="accent1" w:themeShade="80"/>
              </w:rPr>
              <w:t>Planned delivery date</w:t>
            </w:r>
          </w:p>
        </w:tc>
        <w:tc>
          <w:tcPr>
            <w:tcW w:w="6334" w:type="dxa"/>
          </w:tcPr>
          <w:p w14:paraId="33903918" w14:textId="6298924E" w:rsidR="000E3D02" w:rsidRPr="00F44D1C" w:rsidRDefault="00AC1210" w:rsidP="00AC1210">
            <w:pPr>
              <w:tabs>
                <w:tab w:val="left" w:pos="3300"/>
              </w:tabs>
              <w:snapToGrid w:val="0"/>
              <w:spacing w:before="80" w:after="80"/>
              <w:rPr>
                <w:rFonts w:cs="Times New Roman"/>
                <w:color w:val="244061" w:themeColor="accent1" w:themeShade="80"/>
              </w:rPr>
            </w:pPr>
            <w:r>
              <w:rPr>
                <w:rFonts w:cs="Times New Roman"/>
                <w:color w:val="244061" w:themeColor="accent1" w:themeShade="80"/>
              </w:rPr>
              <w:t>31</w:t>
            </w:r>
            <w:r w:rsidR="00B3665E">
              <w:rPr>
                <w:rFonts w:cs="Times New Roman"/>
                <w:color w:val="244061" w:themeColor="accent1" w:themeShade="80"/>
              </w:rPr>
              <w:t>/</w:t>
            </w:r>
            <w:r>
              <w:rPr>
                <w:rFonts w:cs="Times New Roman"/>
                <w:color w:val="244061" w:themeColor="accent1" w:themeShade="80"/>
              </w:rPr>
              <w:t>10</w:t>
            </w:r>
            <w:r w:rsidR="00B3665E">
              <w:rPr>
                <w:rFonts w:cs="Times New Roman"/>
                <w:color w:val="244061" w:themeColor="accent1" w:themeShade="80"/>
              </w:rPr>
              <w:t>/</w:t>
            </w:r>
            <w:r>
              <w:rPr>
                <w:rFonts w:cs="Times New Roman"/>
                <w:color w:val="244061" w:themeColor="accent1" w:themeShade="80"/>
              </w:rPr>
              <w:t>2018</w:t>
            </w:r>
          </w:p>
        </w:tc>
      </w:tr>
      <w:tr w:rsidR="000E3D02" w:rsidRPr="00F44D1C" w14:paraId="2A266802" w14:textId="77777777" w:rsidTr="003E2E43">
        <w:trPr>
          <w:trHeight w:val="370"/>
          <w:jc w:val="center"/>
        </w:trPr>
        <w:tc>
          <w:tcPr>
            <w:tcW w:w="2381" w:type="dxa"/>
          </w:tcPr>
          <w:p w14:paraId="5AD2DEBB" w14:textId="77777777" w:rsidR="000E3D02" w:rsidRPr="00F44D1C" w:rsidRDefault="00B3665E" w:rsidP="003E2E43">
            <w:pPr>
              <w:tabs>
                <w:tab w:val="left" w:pos="3300"/>
              </w:tabs>
              <w:snapToGrid w:val="0"/>
              <w:spacing w:before="80" w:after="80"/>
              <w:rPr>
                <w:rFonts w:cs="Times New Roman"/>
                <w:color w:val="244061" w:themeColor="accent1" w:themeShade="80"/>
              </w:rPr>
            </w:pPr>
            <w:r>
              <w:rPr>
                <w:rFonts w:cs="Times New Roman"/>
                <w:color w:val="244061" w:themeColor="accent1" w:themeShade="80"/>
              </w:rPr>
              <w:t>Last Update</w:t>
            </w:r>
          </w:p>
        </w:tc>
        <w:tc>
          <w:tcPr>
            <w:tcW w:w="6334" w:type="dxa"/>
          </w:tcPr>
          <w:p w14:paraId="66B78998" w14:textId="77777777" w:rsidR="000E3D02" w:rsidRPr="00F44D1C" w:rsidRDefault="00B3665E" w:rsidP="00B3665E">
            <w:pPr>
              <w:tabs>
                <w:tab w:val="left" w:pos="3300"/>
              </w:tabs>
              <w:snapToGrid w:val="0"/>
              <w:spacing w:before="80" w:after="80"/>
              <w:rPr>
                <w:rFonts w:cs="Times New Roman"/>
                <w:color w:val="244061" w:themeColor="accent1" w:themeShade="80"/>
              </w:rPr>
            </w:pPr>
            <w:r>
              <w:rPr>
                <w:rFonts w:cs="Times New Roman"/>
                <w:color w:val="244061" w:themeColor="accent1" w:themeShade="80"/>
              </w:rPr>
              <w:t>GG/DD/AAAA</w:t>
            </w:r>
          </w:p>
        </w:tc>
      </w:tr>
      <w:tr w:rsidR="000E3D02" w:rsidRPr="00F44D1C" w14:paraId="50C6172A" w14:textId="77777777" w:rsidTr="003E2E43">
        <w:trPr>
          <w:trHeight w:val="370"/>
          <w:jc w:val="center"/>
        </w:trPr>
        <w:tc>
          <w:tcPr>
            <w:tcW w:w="2381" w:type="dxa"/>
          </w:tcPr>
          <w:p w14:paraId="1E70DBC3" w14:textId="77777777" w:rsidR="000E3D02" w:rsidRPr="00F44D1C" w:rsidRDefault="000E3D02" w:rsidP="003E2E43">
            <w:pPr>
              <w:tabs>
                <w:tab w:val="left" w:pos="3300"/>
              </w:tabs>
              <w:snapToGrid w:val="0"/>
              <w:spacing w:before="80" w:after="80"/>
              <w:rPr>
                <w:rFonts w:cs="Times New Roman"/>
                <w:color w:val="244061" w:themeColor="accent1" w:themeShade="80"/>
              </w:rPr>
            </w:pPr>
            <w:r w:rsidRPr="00F44D1C">
              <w:rPr>
                <w:rFonts w:cs="Times New Roman"/>
                <w:color w:val="244061" w:themeColor="accent1" w:themeShade="80"/>
              </w:rPr>
              <w:t>Dissemination level</w:t>
            </w:r>
          </w:p>
        </w:tc>
        <w:tc>
          <w:tcPr>
            <w:tcW w:w="6334" w:type="dxa"/>
          </w:tcPr>
          <w:p w14:paraId="6AAB82CE" w14:textId="3899E791" w:rsidR="000E3D02" w:rsidRPr="00F44D1C" w:rsidRDefault="00AC1210" w:rsidP="003E2E43">
            <w:pPr>
              <w:tabs>
                <w:tab w:val="left" w:pos="3300"/>
              </w:tabs>
              <w:snapToGrid w:val="0"/>
              <w:spacing w:before="80" w:after="80"/>
              <w:rPr>
                <w:rFonts w:cs="Times New Roman"/>
                <w:color w:val="244061" w:themeColor="accent1" w:themeShade="80"/>
              </w:rPr>
            </w:pPr>
            <w:r>
              <w:rPr>
                <w:rFonts w:cs="Times New Roman"/>
                <w:color w:val="244061" w:themeColor="accent1" w:themeShade="80"/>
              </w:rPr>
              <w:t>CO</w:t>
            </w:r>
          </w:p>
        </w:tc>
      </w:tr>
    </w:tbl>
    <w:p w14:paraId="5A738989" w14:textId="77777777" w:rsidR="000E3D02" w:rsidRPr="00F44D1C" w:rsidRDefault="000E3D02" w:rsidP="000E3D02">
      <w:pPr>
        <w:ind w:right="3683"/>
        <w:rPr>
          <w:b/>
          <w:color w:val="244061" w:themeColor="accent1" w:themeShade="80"/>
          <w:sz w:val="24"/>
          <w:lang w:eastAsia="it-IT"/>
        </w:rPr>
      </w:pPr>
    </w:p>
    <w:p w14:paraId="42EF41EE" w14:textId="77777777" w:rsidR="000E3D02" w:rsidRPr="00F44D1C" w:rsidRDefault="000E3D02" w:rsidP="000E3D02">
      <w:pPr>
        <w:pStyle w:val="Title"/>
      </w:pPr>
      <w:r w:rsidRPr="00F44D1C">
        <w:lastRenderedPageBreak/>
        <w:t>Disclaimer</w:t>
      </w:r>
    </w:p>
    <w:p w14:paraId="6FC1233F" w14:textId="38EB817A" w:rsidR="000E3D02" w:rsidRPr="00F44D1C" w:rsidRDefault="000E3D02" w:rsidP="000E3D02">
      <w:pPr>
        <w:rPr>
          <w:rFonts w:cs="Arial"/>
        </w:rPr>
      </w:pPr>
      <w:r w:rsidRPr="00F44D1C">
        <w:rPr>
          <w:rFonts w:cs="Arial"/>
        </w:rPr>
        <w:t xml:space="preserve">This document contains </w:t>
      </w:r>
      <w:ins w:id="0" w:author="Microsoft Office User" w:date="2018-10-29T15:03:00Z">
        <w:r w:rsidR="0008246D">
          <w:rPr>
            <w:rFonts w:cs="Arial"/>
          </w:rPr>
          <w:t xml:space="preserve">copyrighted </w:t>
        </w:r>
      </w:ins>
      <w:r w:rsidRPr="00F44D1C">
        <w:rPr>
          <w:rFonts w:cs="Arial"/>
        </w:rPr>
        <w:t>material</w:t>
      </w:r>
      <w:del w:id="1" w:author="Microsoft Office User" w:date="2018-10-29T15:03:00Z">
        <w:r w:rsidRPr="00F44D1C" w:rsidDel="0008246D">
          <w:rPr>
            <w:rFonts w:cs="Arial"/>
          </w:rPr>
          <w:delText xml:space="preserve">, which is the copyright of certain </w:delText>
        </w:r>
      </w:del>
      <w:ins w:id="2" w:author="Microsoft Office User" w:date="2018-10-29T15:03:00Z">
        <w:r w:rsidR="0008246D">
          <w:rPr>
            <w:rFonts w:cs="Arial"/>
          </w:rPr>
          <w:t xml:space="preserve"> under </w:t>
        </w:r>
      </w:ins>
      <w:r w:rsidR="00210FA1">
        <w:rPr>
          <w:rFonts w:cs="Arial"/>
        </w:rPr>
        <w:t>ANITA</w:t>
      </w:r>
      <w:r w:rsidRPr="00F44D1C">
        <w:rPr>
          <w:rFonts w:cs="Arial"/>
        </w:rPr>
        <w:t xml:space="preserve"> contractors, and may not be reproduced or copied without permission. All </w:t>
      </w:r>
      <w:r w:rsidR="00210FA1">
        <w:rPr>
          <w:rFonts w:cs="Arial"/>
        </w:rPr>
        <w:t>ANITA</w:t>
      </w:r>
      <w:r w:rsidRPr="00F44D1C">
        <w:rPr>
          <w:rFonts w:cs="Arial"/>
        </w:rPr>
        <w:t xml:space="preserve"> consortium partners have agreed to the full publication of this document. The commercial use of any information contained in this document may require a license from the proprietor of that information.</w:t>
      </w:r>
    </w:p>
    <w:p w14:paraId="5F721548" w14:textId="77777777" w:rsidR="000E3D02" w:rsidRPr="00F44D1C" w:rsidRDefault="000E3D02" w:rsidP="000E3D02">
      <w:pPr>
        <w:rPr>
          <w:rFonts w:cs="Arial"/>
        </w:rPr>
      </w:pPr>
    </w:p>
    <w:p w14:paraId="36A74C7D" w14:textId="03F51F67" w:rsidR="000E3D02" w:rsidRDefault="000E3D02" w:rsidP="000E3D02">
      <w:pPr>
        <w:rPr>
          <w:rFonts w:cs="Arial"/>
        </w:rPr>
      </w:pPr>
      <w:r w:rsidRPr="00F44D1C">
        <w:rPr>
          <w:rFonts w:cs="Arial"/>
        </w:rPr>
        <w:t xml:space="preserve">The </w:t>
      </w:r>
      <w:r w:rsidR="00A1165A">
        <w:rPr>
          <w:rFonts w:cs="Arial"/>
        </w:rPr>
        <w:t>ANITA</w:t>
      </w:r>
      <w:r w:rsidRPr="00F44D1C">
        <w:rPr>
          <w:rFonts w:cs="Arial"/>
        </w:rPr>
        <w:t xml:space="preserve"> Consortium consists of the following partners:</w:t>
      </w:r>
    </w:p>
    <w:tbl>
      <w:tblPr>
        <w:tblStyle w:val="ListTable3-Accent1"/>
        <w:tblW w:w="9056" w:type="dxa"/>
        <w:tblInd w:w="256" w:type="dxa"/>
        <w:tblBorders>
          <w:top w:val="thinThickSmallGap" w:sz="18" w:space="0" w:color="4F81BD" w:themeColor="accent1"/>
          <w:left w:val="thinThickSmallGap" w:sz="18" w:space="0" w:color="4F81BD" w:themeColor="accent1"/>
          <w:bottom w:val="thickThinSmallGap" w:sz="18" w:space="0" w:color="4F81BD" w:themeColor="accent1"/>
          <w:right w:val="thickThinSmallGap" w:sz="18" w:space="0" w:color="4F81BD" w:themeColor="accent1"/>
          <w:insideH w:val="single" w:sz="6" w:space="0" w:color="4F81BD" w:themeColor="accent1"/>
          <w:insideV w:val="single" w:sz="6" w:space="0" w:color="4F81BD" w:themeColor="accent1"/>
        </w:tblBorders>
        <w:tblLayout w:type="fixed"/>
        <w:tblLook w:val="0000" w:firstRow="0" w:lastRow="0" w:firstColumn="0" w:lastColumn="0" w:noHBand="0" w:noVBand="0"/>
      </w:tblPr>
      <w:tblGrid>
        <w:gridCol w:w="1304"/>
        <w:gridCol w:w="4697"/>
        <w:gridCol w:w="1134"/>
        <w:gridCol w:w="837"/>
        <w:gridCol w:w="1084"/>
      </w:tblGrid>
      <w:tr w:rsidR="002B1C4D" w:rsidRPr="002B1C4D" w14:paraId="0B3AF420" w14:textId="77777777" w:rsidTr="002B1C4D">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304" w:type="dxa"/>
            <w:tcBorders>
              <w:top w:val="thinThickSmallGap" w:sz="18" w:space="0" w:color="4F81BD" w:themeColor="accent1"/>
              <w:left w:val="none" w:sz="0" w:space="0" w:color="auto"/>
              <w:bottom w:val="single" w:sz="6" w:space="0" w:color="4F81BD" w:themeColor="accent1"/>
              <w:right w:val="none" w:sz="0" w:space="0" w:color="auto"/>
            </w:tcBorders>
            <w:shd w:val="clear" w:color="auto" w:fill="DBE5F1" w:themeFill="accent1" w:themeFillTint="33"/>
            <w:vAlign w:val="center"/>
          </w:tcPr>
          <w:p w14:paraId="56DBE3D9" w14:textId="77777777" w:rsidR="002B1C4D" w:rsidRPr="002B1C4D" w:rsidRDefault="002B1C4D" w:rsidP="002B1C4D">
            <w:pPr>
              <w:jc w:val="center"/>
              <w:rPr>
                <w:rFonts w:cs="Arial"/>
              </w:rPr>
            </w:pPr>
            <w:r w:rsidRPr="002B1C4D">
              <w:rPr>
                <w:rFonts w:cs="Arial"/>
                <w:b/>
              </w:rPr>
              <w:t>Participant No</w:t>
            </w:r>
          </w:p>
        </w:tc>
        <w:tc>
          <w:tcPr>
            <w:tcW w:w="4697" w:type="dxa"/>
            <w:tcBorders>
              <w:top w:val="thinThickSmallGap" w:sz="18" w:space="0" w:color="4F81BD" w:themeColor="accent1"/>
              <w:bottom w:val="single" w:sz="6" w:space="0" w:color="4F81BD" w:themeColor="accent1"/>
            </w:tcBorders>
            <w:shd w:val="clear" w:color="auto" w:fill="DBE5F1" w:themeFill="accent1" w:themeFillTint="33"/>
            <w:vAlign w:val="center"/>
          </w:tcPr>
          <w:p w14:paraId="4CC0D5AC" w14:textId="77777777" w:rsidR="002B1C4D" w:rsidRPr="002B1C4D" w:rsidRDefault="002B1C4D" w:rsidP="002B1C4D">
            <w:pPr>
              <w:jc w:val="cente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b/>
              </w:rPr>
              <w:t>Participant organisation name</w:t>
            </w:r>
          </w:p>
        </w:tc>
        <w:tc>
          <w:tcPr>
            <w:cnfStyle w:val="000010000000" w:firstRow="0" w:lastRow="0" w:firstColumn="0" w:lastColumn="0" w:oddVBand="1" w:evenVBand="0" w:oddHBand="0" w:evenHBand="0" w:firstRowFirstColumn="0" w:firstRowLastColumn="0" w:lastRowFirstColumn="0" w:lastRowLastColumn="0"/>
            <w:tcW w:w="1134" w:type="dxa"/>
            <w:tcBorders>
              <w:top w:val="thinThickSmallGap" w:sz="18" w:space="0" w:color="4F81BD" w:themeColor="accent1"/>
              <w:left w:val="none" w:sz="0" w:space="0" w:color="auto"/>
              <w:bottom w:val="single" w:sz="6" w:space="0" w:color="4F81BD" w:themeColor="accent1"/>
              <w:right w:val="none" w:sz="0" w:space="0" w:color="auto"/>
            </w:tcBorders>
            <w:shd w:val="clear" w:color="auto" w:fill="DBE5F1" w:themeFill="accent1" w:themeFillTint="33"/>
            <w:vAlign w:val="center"/>
          </w:tcPr>
          <w:p w14:paraId="1CD1F929" w14:textId="77777777" w:rsidR="002B1C4D" w:rsidRPr="002B1C4D" w:rsidRDefault="002B1C4D" w:rsidP="002B1C4D">
            <w:pPr>
              <w:jc w:val="center"/>
              <w:rPr>
                <w:rFonts w:cs="Arial"/>
              </w:rPr>
            </w:pPr>
            <w:r w:rsidRPr="002B1C4D">
              <w:rPr>
                <w:rFonts w:cs="Arial"/>
                <w:b/>
              </w:rPr>
              <w:t>Short Name</w:t>
            </w:r>
          </w:p>
        </w:tc>
        <w:tc>
          <w:tcPr>
            <w:tcW w:w="837" w:type="dxa"/>
            <w:tcBorders>
              <w:top w:val="thinThickSmallGap" w:sz="18" w:space="0" w:color="4F81BD" w:themeColor="accent1"/>
              <w:bottom w:val="single" w:sz="6" w:space="0" w:color="4F81BD" w:themeColor="accent1"/>
            </w:tcBorders>
            <w:shd w:val="clear" w:color="auto" w:fill="DBE5F1" w:themeFill="accent1" w:themeFillTint="33"/>
            <w:vAlign w:val="center"/>
          </w:tcPr>
          <w:p w14:paraId="3E504CEC" w14:textId="77777777" w:rsidR="002B1C4D" w:rsidRPr="002B1C4D" w:rsidRDefault="002B1C4D" w:rsidP="002B1C4D">
            <w:pPr>
              <w:jc w:val="cente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b/>
              </w:rPr>
              <w:t>Type</w:t>
            </w:r>
          </w:p>
        </w:tc>
        <w:tc>
          <w:tcPr>
            <w:cnfStyle w:val="000010000000" w:firstRow="0" w:lastRow="0" w:firstColumn="0" w:lastColumn="0" w:oddVBand="1" w:evenVBand="0" w:oddHBand="0" w:evenHBand="0" w:firstRowFirstColumn="0" w:firstRowLastColumn="0" w:lastRowFirstColumn="0" w:lastRowLastColumn="0"/>
            <w:tcW w:w="1084" w:type="dxa"/>
            <w:tcBorders>
              <w:top w:val="thinThickSmallGap" w:sz="18" w:space="0" w:color="4F81BD" w:themeColor="accent1"/>
              <w:left w:val="none" w:sz="0" w:space="0" w:color="auto"/>
              <w:bottom w:val="single" w:sz="6" w:space="0" w:color="4F81BD" w:themeColor="accent1"/>
              <w:right w:val="none" w:sz="0" w:space="0" w:color="auto"/>
            </w:tcBorders>
            <w:shd w:val="clear" w:color="auto" w:fill="DBE5F1" w:themeFill="accent1" w:themeFillTint="33"/>
            <w:vAlign w:val="center"/>
          </w:tcPr>
          <w:p w14:paraId="29A3C7F6" w14:textId="77777777" w:rsidR="002B1C4D" w:rsidRPr="002B1C4D" w:rsidRDefault="002B1C4D" w:rsidP="002B1C4D">
            <w:pPr>
              <w:jc w:val="center"/>
              <w:rPr>
                <w:rFonts w:cs="Arial"/>
              </w:rPr>
            </w:pPr>
            <w:r w:rsidRPr="002B1C4D">
              <w:rPr>
                <w:rFonts w:cs="Arial"/>
                <w:b/>
              </w:rPr>
              <w:t>Country</w:t>
            </w:r>
          </w:p>
        </w:tc>
      </w:tr>
      <w:tr w:rsidR="002B1C4D" w:rsidRPr="002B1C4D" w14:paraId="37F98296" w14:textId="77777777" w:rsidTr="002B1C4D">
        <w:trPr>
          <w:trHeight w:val="60"/>
        </w:trPr>
        <w:tc>
          <w:tcPr>
            <w:cnfStyle w:val="000010000000" w:firstRow="0" w:lastRow="0" w:firstColumn="0" w:lastColumn="0" w:oddVBand="1" w:evenVBand="0" w:oddHBand="0" w:evenHBand="0" w:firstRowFirstColumn="0" w:firstRowLastColumn="0" w:lastRowFirstColumn="0" w:lastRowLastColumn="0"/>
            <w:tcW w:w="1304" w:type="dxa"/>
            <w:tcBorders>
              <w:top w:val="single" w:sz="6" w:space="0" w:color="4F81BD" w:themeColor="accent1"/>
              <w:left w:val="none" w:sz="0" w:space="0" w:color="auto"/>
              <w:right w:val="none" w:sz="0" w:space="0" w:color="auto"/>
            </w:tcBorders>
          </w:tcPr>
          <w:p w14:paraId="6FB4153D" w14:textId="77777777" w:rsidR="002B1C4D" w:rsidRPr="002B1C4D" w:rsidRDefault="002B1C4D" w:rsidP="002B1C4D">
            <w:pPr>
              <w:jc w:val="center"/>
              <w:rPr>
                <w:rFonts w:cs="Arial"/>
              </w:rPr>
            </w:pPr>
            <w:r w:rsidRPr="002B1C4D">
              <w:rPr>
                <w:rFonts w:cs="Arial"/>
              </w:rPr>
              <w:t>1</w:t>
            </w:r>
          </w:p>
        </w:tc>
        <w:tc>
          <w:tcPr>
            <w:tcW w:w="4697" w:type="dxa"/>
            <w:tcBorders>
              <w:top w:val="single" w:sz="6" w:space="0" w:color="4F81BD" w:themeColor="accent1"/>
            </w:tcBorders>
          </w:tcPr>
          <w:p w14:paraId="6A9FA60A" w14:textId="77777777" w:rsidR="002B1C4D" w:rsidRPr="002B1C4D" w:rsidRDefault="002B1C4D" w:rsidP="002B1C4D">
            <w:pP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 xml:space="preserve">Engineering </w:t>
            </w:r>
            <w:proofErr w:type="spellStart"/>
            <w:r w:rsidRPr="002B1C4D">
              <w:rPr>
                <w:rFonts w:cs="Arial"/>
              </w:rPr>
              <w:t>Ingegneria</w:t>
            </w:r>
            <w:proofErr w:type="spellEnd"/>
            <w:r w:rsidRPr="002B1C4D">
              <w:rPr>
                <w:rFonts w:cs="Arial"/>
              </w:rPr>
              <w:t xml:space="preserve"> Informatica</w:t>
            </w:r>
          </w:p>
        </w:tc>
        <w:tc>
          <w:tcPr>
            <w:cnfStyle w:val="000010000000" w:firstRow="0" w:lastRow="0" w:firstColumn="0" w:lastColumn="0" w:oddVBand="1" w:evenVBand="0" w:oddHBand="0" w:evenHBand="0" w:firstRowFirstColumn="0" w:firstRowLastColumn="0" w:lastRowFirstColumn="0" w:lastRowLastColumn="0"/>
            <w:tcW w:w="1134" w:type="dxa"/>
            <w:tcBorders>
              <w:top w:val="single" w:sz="6" w:space="0" w:color="4F81BD" w:themeColor="accent1"/>
              <w:left w:val="none" w:sz="0" w:space="0" w:color="auto"/>
              <w:right w:val="none" w:sz="0" w:space="0" w:color="auto"/>
            </w:tcBorders>
          </w:tcPr>
          <w:p w14:paraId="09B1C898" w14:textId="77777777" w:rsidR="002B1C4D" w:rsidRPr="002B1C4D" w:rsidRDefault="002B1C4D" w:rsidP="002B1C4D">
            <w:pPr>
              <w:jc w:val="center"/>
              <w:rPr>
                <w:rFonts w:cs="Arial"/>
              </w:rPr>
            </w:pPr>
            <w:r w:rsidRPr="002B1C4D">
              <w:rPr>
                <w:rFonts w:cs="Arial"/>
              </w:rPr>
              <w:t>ENG</w:t>
            </w:r>
          </w:p>
        </w:tc>
        <w:tc>
          <w:tcPr>
            <w:tcW w:w="837" w:type="dxa"/>
            <w:tcBorders>
              <w:top w:val="single" w:sz="6" w:space="0" w:color="4F81BD" w:themeColor="accent1"/>
            </w:tcBorders>
          </w:tcPr>
          <w:p w14:paraId="04692579" w14:textId="77777777" w:rsidR="002B1C4D" w:rsidRPr="002B1C4D" w:rsidRDefault="002B1C4D" w:rsidP="002B1C4D">
            <w:pPr>
              <w:jc w:val="cente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IND</w:t>
            </w:r>
          </w:p>
        </w:tc>
        <w:tc>
          <w:tcPr>
            <w:cnfStyle w:val="000010000000" w:firstRow="0" w:lastRow="0" w:firstColumn="0" w:lastColumn="0" w:oddVBand="1" w:evenVBand="0" w:oddHBand="0" w:evenHBand="0" w:firstRowFirstColumn="0" w:firstRowLastColumn="0" w:lastRowFirstColumn="0" w:lastRowLastColumn="0"/>
            <w:tcW w:w="1084" w:type="dxa"/>
            <w:tcBorders>
              <w:top w:val="single" w:sz="6" w:space="0" w:color="4F81BD" w:themeColor="accent1"/>
              <w:left w:val="none" w:sz="0" w:space="0" w:color="auto"/>
              <w:right w:val="none" w:sz="0" w:space="0" w:color="auto"/>
            </w:tcBorders>
          </w:tcPr>
          <w:p w14:paraId="50CF338D" w14:textId="77777777" w:rsidR="002B1C4D" w:rsidRPr="002B1C4D" w:rsidRDefault="002B1C4D" w:rsidP="002B1C4D">
            <w:pPr>
              <w:jc w:val="center"/>
              <w:rPr>
                <w:rFonts w:cs="Arial"/>
              </w:rPr>
            </w:pPr>
            <w:r w:rsidRPr="002B1C4D">
              <w:rPr>
                <w:rFonts w:cs="Arial"/>
              </w:rPr>
              <w:t>IT</w:t>
            </w:r>
          </w:p>
        </w:tc>
      </w:tr>
      <w:tr w:rsidR="002B1C4D" w:rsidRPr="002B1C4D" w14:paraId="0CBEFCE5" w14:textId="77777777" w:rsidTr="002B1C4D">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304" w:type="dxa"/>
            <w:tcBorders>
              <w:top w:val="none" w:sz="0" w:space="0" w:color="auto"/>
              <w:left w:val="none" w:sz="0" w:space="0" w:color="auto"/>
              <w:bottom w:val="none" w:sz="0" w:space="0" w:color="auto"/>
              <w:right w:val="none" w:sz="0" w:space="0" w:color="auto"/>
            </w:tcBorders>
          </w:tcPr>
          <w:p w14:paraId="7A139093" w14:textId="77777777" w:rsidR="002B1C4D" w:rsidRPr="002B1C4D" w:rsidRDefault="002B1C4D" w:rsidP="002B1C4D">
            <w:pPr>
              <w:jc w:val="center"/>
              <w:rPr>
                <w:rFonts w:cs="Arial"/>
              </w:rPr>
            </w:pPr>
            <w:r w:rsidRPr="002B1C4D">
              <w:rPr>
                <w:rFonts w:cs="Arial"/>
              </w:rPr>
              <w:t>2</w:t>
            </w:r>
          </w:p>
        </w:tc>
        <w:tc>
          <w:tcPr>
            <w:tcW w:w="4697" w:type="dxa"/>
            <w:tcBorders>
              <w:top w:val="none" w:sz="0" w:space="0" w:color="auto"/>
              <w:bottom w:val="none" w:sz="0" w:space="0" w:color="auto"/>
            </w:tcBorders>
          </w:tcPr>
          <w:p w14:paraId="5B9E60AB" w14:textId="77777777" w:rsidR="002B1C4D" w:rsidRPr="002B1C4D" w:rsidRDefault="002B1C4D" w:rsidP="002B1C4D">
            <w:pP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Centre for Research and Technology Hellas CERTH - ETHNIKO KENTRO EREVNAS KAI TECHNOLOGIKIS ANAPTYXIS</w:t>
            </w:r>
          </w:p>
        </w:tc>
        <w:tc>
          <w:tcPr>
            <w:cnfStyle w:val="000010000000" w:firstRow="0" w:lastRow="0" w:firstColumn="0" w:lastColumn="0" w:oddVBand="1" w:evenVBand="0" w:oddHBand="0" w:evenHBand="0" w:firstRowFirstColumn="0" w:firstRowLastColumn="0" w:lastRowFirstColumn="0" w:lastRowLastColumn="0"/>
            <w:tcW w:w="1134" w:type="dxa"/>
            <w:tcBorders>
              <w:top w:val="none" w:sz="0" w:space="0" w:color="auto"/>
              <w:left w:val="none" w:sz="0" w:space="0" w:color="auto"/>
              <w:bottom w:val="none" w:sz="0" w:space="0" w:color="auto"/>
              <w:right w:val="none" w:sz="0" w:space="0" w:color="auto"/>
            </w:tcBorders>
          </w:tcPr>
          <w:p w14:paraId="65EF7754" w14:textId="77777777" w:rsidR="002B1C4D" w:rsidRPr="002B1C4D" w:rsidRDefault="002B1C4D" w:rsidP="002B1C4D">
            <w:pPr>
              <w:jc w:val="center"/>
              <w:rPr>
                <w:rFonts w:cs="Arial"/>
              </w:rPr>
            </w:pPr>
            <w:r w:rsidRPr="002B1C4D">
              <w:rPr>
                <w:rFonts w:cs="Arial"/>
              </w:rPr>
              <w:t>CERTH</w:t>
            </w:r>
          </w:p>
        </w:tc>
        <w:tc>
          <w:tcPr>
            <w:tcW w:w="837" w:type="dxa"/>
            <w:tcBorders>
              <w:top w:val="none" w:sz="0" w:space="0" w:color="auto"/>
              <w:bottom w:val="none" w:sz="0" w:space="0" w:color="auto"/>
            </w:tcBorders>
          </w:tcPr>
          <w:p w14:paraId="2EC1D158" w14:textId="77777777" w:rsidR="002B1C4D" w:rsidRPr="002B1C4D" w:rsidRDefault="002B1C4D" w:rsidP="002B1C4D">
            <w:pPr>
              <w:jc w:val="cente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RTO</w:t>
            </w:r>
          </w:p>
        </w:tc>
        <w:tc>
          <w:tcPr>
            <w:cnfStyle w:val="000010000000" w:firstRow="0" w:lastRow="0" w:firstColumn="0" w:lastColumn="0" w:oddVBand="1" w:evenVBand="0" w:oddHBand="0" w:evenHBand="0" w:firstRowFirstColumn="0" w:firstRowLastColumn="0" w:lastRowFirstColumn="0" w:lastRowLastColumn="0"/>
            <w:tcW w:w="1084" w:type="dxa"/>
            <w:tcBorders>
              <w:top w:val="none" w:sz="0" w:space="0" w:color="auto"/>
              <w:left w:val="none" w:sz="0" w:space="0" w:color="auto"/>
              <w:bottom w:val="none" w:sz="0" w:space="0" w:color="auto"/>
              <w:right w:val="none" w:sz="0" w:space="0" w:color="auto"/>
            </w:tcBorders>
          </w:tcPr>
          <w:p w14:paraId="5C88F229" w14:textId="77777777" w:rsidR="002B1C4D" w:rsidRPr="002B1C4D" w:rsidRDefault="002B1C4D" w:rsidP="002B1C4D">
            <w:pPr>
              <w:jc w:val="center"/>
              <w:rPr>
                <w:rFonts w:cs="Arial"/>
              </w:rPr>
            </w:pPr>
            <w:r w:rsidRPr="002B1C4D">
              <w:rPr>
                <w:rFonts w:cs="Arial"/>
              </w:rPr>
              <w:t>GR</w:t>
            </w:r>
          </w:p>
        </w:tc>
      </w:tr>
      <w:tr w:rsidR="002B1C4D" w:rsidRPr="002B1C4D" w14:paraId="0450D60C" w14:textId="77777777" w:rsidTr="002B1C4D">
        <w:trPr>
          <w:trHeight w:val="260"/>
        </w:trPr>
        <w:tc>
          <w:tcPr>
            <w:cnfStyle w:val="000010000000" w:firstRow="0" w:lastRow="0" w:firstColumn="0" w:lastColumn="0" w:oddVBand="1" w:evenVBand="0" w:oddHBand="0" w:evenHBand="0" w:firstRowFirstColumn="0" w:firstRowLastColumn="0" w:lastRowFirstColumn="0" w:lastRowLastColumn="0"/>
            <w:tcW w:w="1304" w:type="dxa"/>
            <w:tcBorders>
              <w:left w:val="none" w:sz="0" w:space="0" w:color="auto"/>
              <w:right w:val="none" w:sz="0" w:space="0" w:color="auto"/>
            </w:tcBorders>
          </w:tcPr>
          <w:p w14:paraId="15F8832F" w14:textId="77777777" w:rsidR="002B1C4D" w:rsidRPr="002B1C4D" w:rsidRDefault="002B1C4D" w:rsidP="002B1C4D">
            <w:pPr>
              <w:jc w:val="center"/>
              <w:rPr>
                <w:rFonts w:cs="Arial"/>
              </w:rPr>
            </w:pPr>
            <w:r w:rsidRPr="002B1C4D">
              <w:rPr>
                <w:rFonts w:cs="Arial"/>
              </w:rPr>
              <w:t>3</w:t>
            </w:r>
          </w:p>
        </w:tc>
        <w:tc>
          <w:tcPr>
            <w:tcW w:w="4697" w:type="dxa"/>
          </w:tcPr>
          <w:p w14:paraId="79CD5912" w14:textId="77777777" w:rsidR="002B1C4D" w:rsidRPr="002B1C4D" w:rsidRDefault="002B1C4D" w:rsidP="002B1C4D">
            <w:pPr>
              <w:cnfStyle w:val="000000000000" w:firstRow="0" w:lastRow="0" w:firstColumn="0" w:lastColumn="0" w:oddVBand="0" w:evenVBand="0" w:oddHBand="0" w:evenHBand="0" w:firstRowFirstColumn="0" w:firstRowLastColumn="0" w:lastRowFirstColumn="0" w:lastRowLastColumn="0"/>
              <w:rPr>
                <w:rFonts w:cs="Arial"/>
                <w:lang w:val="it-IT"/>
              </w:rPr>
            </w:pPr>
            <w:r w:rsidRPr="002B1C4D">
              <w:rPr>
                <w:rFonts w:cs="Arial"/>
                <w:lang w:val="it-IT"/>
              </w:rPr>
              <w:t>Centro Ricerche e Studi su Sicurezza e Criminalità</w:t>
            </w:r>
          </w:p>
        </w:tc>
        <w:tc>
          <w:tcPr>
            <w:cnfStyle w:val="000010000000" w:firstRow="0" w:lastRow="0" w:firstColumn="0" w:lastColumn="0" w:oddVBand="1" w:evenVBand="0" w:oddHBand="0" w:evenHBand="0" w:firstRowFirstColumn="0" w:firstRowLastColumn="0" w:lastRowFirstColumn="0" w:lastRowLastColumn="0"/>
            <w:tcW w:w="1134" w:type="dxa"/>
            <w:tcBorders>
              <w:left w:val="none" w:sz="0" w:space="0" w:color="auto"/>
              <w:right w:val="none" w:sz="0" w:space="0" w:color="auto"/>
            </w:tcBorders>
          </w:tcPr>
          <w:p w14:paraId="55DEEDD1" w14:textId="77777777" w:rsidR="002B1C4D" w:rsidRPr="002B1C4D" w:rsidRDefault="002B1C4D" w:rsidP="002B1C4D">
            <w:pPr>
              <w:jc w:val="center"/>
              <w:rPr>
                <w:rFonts w:cs="Arial"/>
              </w:rPr>
            </w:pPr>
            <w:r w:rsidRPr="002B1C4D">
              <w:rPr>
                <w:rFonts w:cs="Arial"/>
              </w:rPr>
              <w:t>RISSC</w:t>
            </w:r>
          </w:p>
        </w:tc>
        <w:tc>
          <w:tcPr>
            <w:tcW w:w="837" w:type="dxa"/>
          </w:tcPr>
          <w:p w14:paraId="64564284" w14:textId="77777777" w:rsidR="002B1C4D" w:rsidRPr="002B1C4D" w:rsidRDefault="002B1C4D" w:rsidP="002B1C4D">
            <w:pPr>
              <w:jc w:val="cente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RTO</w:t>
            </w:r>
          </w:p>
        </w:tc>
        <w:tc>
          <w:tcPr>
            <w:cnfStyle w:val="000010000000" w:firstRow="0" w:lastRow="0" w:firstColumn="0" w:lastColumn="0" w:oddVBand="1" w:evenVBand="0" w:oddHBand="0" w:evenHBand="0" w:firstRowFirstColumn="0" w:firstRowLastColumn="0" w:lastRowFirstColumn="0" w:lastRowLastColumn="0"/>
            <w:tcW w:w="1084" w:type="dxa"/>
            <w:tcBorders>
              <w:left w:val="none" w:sz="0" w:space="0" w:color="auto"/>
              <w:right w:val="none" w:sz="0" w:space="0" w:color="auto"/>
            </w:tcBorders>
          </w:tcPr>
          <w:p w14:paraId="5C42A8C1" w14:textId="77777777" w:rsidR="002B1C4D" w:rsidRPr="002B1C4D" w:rsidRDefault="002B1C4D" w:rsidP="002B1C4D">
            <w:pPr>
              <w:jc w:val="center"/>
              <w:rPr>
                <w:rFonts w:cs="Arial"/>
              </w:rPr>
            </w:pPr>
            <w:r w:rsidRPr="002B1C4D">
              <w:rPr>
                <w:rFonts w:cs="Arial"/>
              </w:rPr>
              <w:t>IT</w:t>
            </w:r>
          </w:p>
        </w:tc>
      </w:tr>
      <w:tr w:rsidR="002B1C4D" w:rsidRPr="002B1C4D" w14:paraId="1B9275C2" w14:textId="77777777" w:rsidTr="002B1C4D">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304" w:type="dxa"/>
            <w:tcBorders>
              <w:top w:val="none" w:sz="0" w:space="0" w:color="auto"/>
              <w:left w:val="none" w:sz="0" w:space="0" w:color="auto"/>
              <w:bottom w:val="none" w:sz="0" w:space="0" w:color="auto"/>
              <w:right w:val="none" w:sz="0" w:space="0" w:color="auto"/>
            </w:tcBorders>
          </w:tcPr>
          <w:p w14:paraId="2C304D59" w14:textId="77777777" w:rsidR="002B1C4D" w:rsidRPr="002B1C4D" w:rsidRDefault="002B1C4D" w:rsidP="002B1C4D">
            <w:pPr>
              <w:jc w:val="center"/>
              <w:rPr>
                <w:rFonts w:cs="Arial"/>
              </w:rPr>
            </w:pPr>
            <w:r w:rsidRPr="002B1C4D">
              <w:rPr>
                <w:rFonts w:cs="Arial"/>
              </w:rPr>
              <w:t>4</w:t>
            </w:r>
          </w:p>
        </w:tc>
        <w:tc>
          <w:tcPr>
            <w:tcW w:w="4697" w:type="dxa"/>
            <w:tcBorders>
              <w:top w:val="none" w:sz="0" w:space="0" w:color="auto"/>
              <w:bottom w:val="none" w:sz="0" w:space="0" w:color="auto"/>
            </w:tcBorders>
          </w:tcPr>
          <w:p w14:paraId="541411A5" w14:textId="77777777" w:rsidR="002B1C4D" w:rsidRPr="002B1C4D" w:rsidRDefault="002B1C4D" w:rsidP="002B1C4D">
            <w:pP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Expert System S.p.A.</w:t>
            </w:r>
          </w:p>
        </w:tc>
        <w:tc>
          <w:tcPr>
            <w:cnfStyle w:val="000010000000" w:firstRow="0" w:lastRow="0" w:firstColumn="0" w:lastColumn="0" w:oddVBand="1" w:evenVBand="0" w:oddHBand="0" w:evenHBand="0" w:firstRowFirstColumn="0" w:firstRowLastColumn="0" w:lastRowFirstColumn="0" w:lastRowLastColumn="0"/>
            <w:tcW w:w="1134" w:type="dxa"/>
            <w:tcBorders>
              <w:top w:val="none" w:sz="0" w:space="0" w:color="auto"/>
              <w:left w:val="none" w:sz="0" w:space="0" w:color="auto"/>
              <w:bottom w:val="none" w:sz="0" w:space="0" w:color="auto"/>
              <w:right w:val="none" w:sz="0" w:space="0" w:color="auto"/>
            </w:tcBorders>
          </w:tcPr>
          <w:p w14:paraId="20F5B744" w14:textId="77777777" w:rsidR="002B1C4D" w:rsidRPr="002B1C4D" w:rsidRDefault="002B1C4D" w:rsidP="002B1C4D">
            <w:pPr>
              <w:jc w:val="center"/>
              <w:rPr>
                <w:rFonts w:cs="Arial"/>
              </w:rPr>
            </w:pPr>
            <w:r w:rsidRPr="002B1C4D">
              <w:rPr>
                <w:rFonts w:cs="Arial"/>
              </w:rPr>
              <w:t>EXPSYS</w:t>
            </w:r>
          </w:p>
        </w:tc>
        <w:tc>
          <w:tcPr>
            <w:tcW w:w="837" w:type="dxa"/>
            <w:tcBorders>
              <w:top w:val="none" w:sz="0" w:space="0" w:color="auto"/>
              <w:bottom w:val="none" w:sz="0" w:space="0" w:color="auto"/>
            </w:tcBorders>
          </w:tcPr>
          <w:p w14:paraId="0D847AC2" w14:textId="77777777" w:rsidR="002B1C4D" w:rsidRPr="002B1C4D" w:rsidRDefault="002B1C4D" w:rsidP="002B1C4D">
            <w:pPr>
              <w:jc w:val="cente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SME</w:t>
            </w:r>
          </w:p>
        </w:tc>
        <w:tc>
          <w:tcPr>
            <w:cnfStyle w:val="000010000000" w:firstRow="0" w:lastRow="0" w:firstColumn="0" w:lastColumn="0" w:oddVBand="1" w:evenVBand="0" w:oddHBand="0" w:evenHBand="0" w:firstRowFirstColumn="0" w:firstRowLastColumn="0" w:lastRowFirstColumn="0" w:lastRowLastColumn="0"/>
            <w:tcW w:w="1084" w:type="dxa"/>
            <w:tcBorders>
              <w:top w:val="none" w:sz="0" w:space="0" w:color="auto"/>
              <w:left w:val="none" w:sz="0" w:space="0" w:color="auto"/>
              <w:bottom w:val="none" w:sz="0" w:space="0" w:color="auto"/>
              <w:right w:val="none" w:sz="0" w:space="0" w:color="auto"/>
            </w:tcBorders>
          </w:tcPr>
          <w:p w14:paraId="2E6609CB" w14:textId="77777777" w:rsidR="002B1C4D" w:rsidRPr="002B1C4D" w:rsidRDefault="002B1C4D" w:rsidP="002B1C4D">
            <w:pPr>
              <w:jc w:val="center"/>
              <w:rPr>
                <w:rFonts w:cs="Arial"/>
              </w:rPr>
            </w:pPr>
            <w:r w:rsidRPr="002B1C4D">
              <w:rPr>
                <w:rFonts w:cs="Arial"/>
              </w:rPr>
              <w:t>IT</w:t>
            </w:r>
          </w:p>
        </w:tc>
      </w:tr>
      <w:tr w:rsidR="002B1C4D" w:rsidRPr="002B1C4D" w14:paraId="4D21C5F4" w14:textId="77777777" w:rsidTr="002B1C4D">
        <w:trPr>
          <w:trHeight w:val="260"/>
        </w:trPr>
        <w:tc>
          <w:tcPr>
            <w:cnfStyle w:val="000010000000" w:firstRow="0" w:lastRow="0" w:firstColumn="0" w:lastColumn="0" w:oddVBand="1" w:evenVBand="0" w:oddHBand="0" w:evenHBand="0" w:firstRowFirstColumn="0" w:firstRowLastColumn="0" w:lastRowFirstColumn="0" w:lastRowLastColumn="0"/>
            <w:tcW w:w="1304" w:type="dxa"/>
            <w:tcBorders>
              <w:left w:val="none" w:sz="0" w:space="0" w:color="auto"/>
              <w:right w:val="none" w:sz="0" w:space="0" w:color="auto"/>
            </w:tcBorders>
          </w:tcPr>
          <w:p w14:paraId="5CBC521D" w14:textId="77777777" w:rsidR="002B1C4D" w:rsidRPr="002B1C4D" w:rsidRDefault="002B1C4D" w:rsidP="002B1C4D">
            <w:pPr>
              <w:jc w:val="center"/>
              <w:rPr>
                <w:rFonts w:cs="Arial"/>
              </w:rPr>
            </w:pPr>
            <w:r w:rsidRPr="002B1C4D">
              <w:rPr>
                <w:rFonts w:cs="Arial"/>
              </w:rPr>
              <w:t>5</w:t>
            </w:r>
          </w:p>
        </w:tc>
        <w:tc>
          <w:tcPr>
            <w:tcW w:w="4697" w:type="dxa"/>
          </w:tcPr>
          <w:p w14:paraId="3FA71D0B" w14:textId="77777777" w:rsidR="002B1C4D" w:rsidRPr="002B1C4D" w:rsidRDefault="002B1C4D" w:rsidP="002B1C4D">
            <w:pP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AIT Austrian Institute of Technology GMBH</w:t>
            </w:r>
          </w:p>
        </w:tc>
        <w:tc>
          <w:tcPr>
            <w:cnfStyle w:val="000010000000" w:firstRow="0" w:lastRow="0" w:firstColumn="0" w:lastColumn="0" w:oddVBand="1" w:evenVBand="0" w:oddHBand="0" w:evenHBand="0" w:firstRowFirstColumn="0" w:firstRowLastColumn="0" w:lastRowFirstColumn="0" w:lastRowLastColumn="0"/>
            <w:tcW w:w="1134" w:type="dxa"/>
            <w:tcBorders>
              <w:left w:val="none" w:sz="0" w:space="0" w:color="auto"/>
              <w:right w:val="none" w:sz="0" w:space="0" w:color="auto"/>
            </w:tcBorders>
          </w:tcPr>
          <w:p w14:paraId="0912082A" w14:textId="77777777" w:rsidR="002B1C4D" w:rsidRPr="002B1C4D" w:rsidRDefault="002B1C4D" w:rsidP="002B1C4D">
            <w:pPr>
              <w:jc w:val="center"/>
              <w:rPr>
                <w:rFonts w:cs="Arial"/>
              </w:rPr>
            </w:pPr>
            <w:r w:rsidRPr="002B1C4D">
              <w:rPr>
                <w:rFonts w:cs="Arial"/>
              </w:rPr>
              <w:t>AIT</w:t>
            </w:r>
          </w:p>
        </w:tc>
        <w:tc>
          <w:tcPr>
            <w:tcW w:w="837" w:type="dxa"/>
          </w:tcPr>
          <w:p w14:paraId="13CFEC95" w14:textId="77777777" w:rsidR="002B1C4D" w:rsidRPr="002B1C4D" w:rsidRDefault="002B1C4D" w:rsidP="002B1C4D">
            <w:pPr>
              <w:jc w:val="cente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RTO</w:t>
            </w:r>
          </w:p>
        </w:tc>
        <w:tc>
          <w:tcPr>
            <w:cnfStyle w:val="000010000000" w:firstRow="0" w:lastRow="0" w:firstColumn="0" w:lastColumn="0" w:oddVBand="1" w:evenVBand="0" w:oddHBand="0" w:evenHBand="0" w:firstRowFirstColumn="0" w:firstRowLastColumn="0" w:lastRowFirstColumn="0" w:lastRowLastColumn="0"/>
            <w:tcW w:w="1084" w:type="dxa"/>
            <w:tcBorders>
              <w:left w:val="none" w:sz="0" w:space="0" w:color="auto"/>
              <w:right w:val="none" w:sz="0" w:space="0" w:color="auto"/>
            </w:tcBorders>
          </w:tcPr>
          <w:p w14:paraId="2AB3C1E2" w14:textId="77777777" w:rsidR="002B1C4D" w:rsidRPr="002B1C4D" w:rsidRDefault="002B1C4D" w:rsidP="002B1C4D">
            <w:pPr>
              <w:jc w:val="center"/>
              <w:rPr>
                <w:rFonts w:cs="Arial"/>
              </w:rPr>
            </w:pPr>
            <w:r w:rsidRPr="002B1C4D">
              <w:rPr>
                <w:rFonts w:cs="Arial"/>
              </w:rPr>
              <w:t>AT</w:t>
            </w:r>
          </w:p>
        </w:tc>
      </w:tr>
      <w:tr w:rsidR="002B1C4D" w:rsidRPr="002B1C4D" w14:paraId="3623905B" w14:textId="77777777" w:rsidTr="002B1C4D">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304" w:type="dxa"/>
            <w:tcBorders>
              <w:top w:val="none" w:sz="0" w:space="0" w:color="auto"/>
              <w:left w:val="none" w:sz="0" w:space="0" w:color="auto"/>
              <w:bottom w:val="none" w:sz="0" w:space="0" w:color="auto"/>
              <w:right w:val="none" w:sz="0" w:space="0" w:color="auto"/>
            </w:tcBorders>
          </w:tcPr>
          <w:p w14:paraId="23B40D17" w14:textId="77777777" w:rsidR="002B1C4D" w:rsidRPr="002B1C4D" w:rsidRDefault="002B1C4D" w:rsidP="002B1C4D">
            <w:pPr>
              <w:jc w:val="center"/>
              <w:rPr>
                <w:rFonts w:cs="Arial"/>
              </w:rPr>
            </w:pPr>
            <w:r w:rsidRPr="002B1C4D">
              <w:rPr>
                <w:rFonts w:cs="Arial"/>
              </w:rPr>
              <w:t>6</w:t>
            </w:r>
          </w:p>
        </w:tc>
        <w:tc>
          <w:tcPr>
            <w:tcW w:w="4697" w:type="dxa"/>
            <w:tcBorders>
              <w:top w:val="none" w:sz="0" w:space="0" w:color="auto"/>
              <w:bottom w:val="none" w:sz="0" w:space="0" w:color="auto"/>
            </w:tcBorders>
          </w:tcPr>
          <w:p w14:paraId="4D66F0F7" w14:textId="77777777" w:rsidR="002B1C4D" w:rsidRPr="002B1C4D" w:rsidRDefault="002B1C4D" w:rsidP="002B1C4D">
            <w:pPr>
              <w:cnfStyle w:val="000000100000" w:firstRow="0" w:lastRow="0" w:firstColumn="0" w:lastColumn="0" w:oddVBand="0" w:evenVBand="0" w:oddHBand="1" w:evenHBand="0" w:firstRowFirstColumn="0" w:firstRowLastColumn="0" w:lastRowFirstColumn="0" w:lastRowLastColumn="0"/>
              <w:rPr>
                <w:rFonts w:cs="Arial"/>
              </w:rPr>
            </w:pPr>
            <w:proofErr w:type="spellStart"/>
            <w:r w:rsidRPr="002B1C4D">
              <w:rPr>
                <w:rFonts w:cs="Arial"/>
              </w:rPr>
              <w:t>Fundacio</w:t>
            </w:r>
            <w:proofErr w:type="spellEnd"/>
            <w:r w:rsidRPr="002B1C4D">
              <w:rPr>
                <w:rFonts w:cs="Arial"/>
              </w:rPr>
              <w:t xml:space="preserve"> </w:t>
            </w:r>
            <w:proofErr w:type="spellStart"/>
            <w:r w:rsidRPr="002B1C4D">
              <w:rPr>
                <w:rFonts w:cs="Arial"/>
              </w:rPr>
              <w:t>Institut</w:t>
            </w:r>
            <w:proofErr w:type="spellEnd"/>
            <w:r w:rsidRPr="002B1C4D">
              <w:rPr>
                <w:rFonts w:cs="Arial"/>
              </w:rPr>
              <w:t xml:space="preserve"> de </w:t>
            </w:r>
            <w:proofErr w:type="spellStart"/>
            <w:r w:rsidRPr="002B1C4D">
              <w:rPr>
                <w:rFonts w:cs="Arial"/>
              </w:rPr>
              <w:t>BioEnginyeria</w:t>
            </w:r>
            <w:proofErr w:type="spellEnd"/>
            <w:r w:rsidRPr="002B1C4D">
              <w:rPr>
                <w:rFonts w:cs="Arial"/>
              </w:rPr>
              <w:t xml:space="preserve"> de Catalunya</w:t>
            </w:r>
          </w:p>
        </w:tc>
        <w:tc>
          <w:tcPr>
            <w:cnfStyle w:val="000010000000" w:firstRow="0" w:lastRow="0" w:firstColumn="0" w:lastColumn="0" w:oddVBand="1" w:evenVBand="0" w:oddHBand="0" w:evenHBand="0" w:firstRowFirstColumn="0" w:firstRowLastColumn="0" w:lastRowFirstColumn="0" w:lastRowLastColumn="0"/>
            <w:tcW w:w="1134" w:type="dxa"/>
            <w:tcBorders>
              <w:top w:val="none" w:sz="0" w:space="0" w:color="auto"/>
              <w:left w:val="none" w:sz="0" w:space="0" w:color="auto"/>
              <w:bottom w:val="none" w:sz="0" w:space="0" w:color="auto"/>
              <w:right w:val="none" w:sz="0" w:space="0" w:color="auto"/>
            </w:tcBorders>
          </w:tcPr>
          <w:p w14:paraId="013703C2" w14:textId="77777777" w:rsidR="002B1C4D" w:rsidRPr="002B1C4D" w:rsidRDefault="002B1C4D" w:rsidP="002B1C4D">
            <w:pPr>
              <w:jc w:val="center"/>
              <w:rPr>
                <w:rFonts w:cs="Arial"/>
              </w:rPr>
            </w:pPr>
            <w:r w:rsidRPr="002B1C4D">
              <w:rPr>
                <w:rFonts w:cs="Arial"/>
              </w:rPr>
              <w:t>IBEC</w:t>
            </w:r>
          </w:p>
        </w:tc>
        <w:tc>
          <w:tcPr>
            <w:tcW w:w="837" w:type="dxa"/>
            <w:tcBorders>
              <w:top w:val="none" w:sz="0" w:space="0" w:color="auto"/>
              <w:bottom w:val="none" w:sz="0" w:space="0" w:color="auto"/>
            </w:tcBorders>
          </w:tcPr>
          <w:p w14:paraId="3697DCA7" w14:textId="77777777" w:rsidR="002B1C4D" w:rsidRPr="002B1C4D" w:rsidRDefault="002B1C4D" w:rsidP="002B1C4D">
            <w:pPr>
              <w:jc w:val="cente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RTO</w:t>
            </w:r>
          </w:p>
        </w:tc>
        <w:tc>
          <w:tcPr>
            <w:cnfStyle w:val="000010000000" w:firstRow="0" w:lastRow="0" w:firstColumn="0" w:lastColumn="0" w:oddVBand="1" w:evenVBand="0" w:oddHBand="0" w:evenHBand="0" w:firstRowFirstColumn="0" w:firstRowLastColumn="0" w:lastRowFirstColumn="0" w:lastRowLastColumn="0"/>
            <w:tcW w:w="1084" w:type="dxa"/>
            <w:tcBorders>
              <w:top w:val="none" w:sz="0" w:space="0" w:color="auto"/>
              <w:left w:val="none" w:sz="0" w:space="0" w:color="auto"/>
              <w:bottom w:val="none" w:sz="0" w:space="0" w:color="auto"/>
              <w:right w:val="none" w:sz="0" w:space="0" w:color="auto"/>
            </w:tcBorders>
          </w:tcPr>
          <w:p w14:paraId="7AF8CED4" w14:textId="77777777" w:rsidR="002B1C4D" w:rsidRPr="002B1C4D" w:rsidRDefault="002B1C4D" w:rsidP="002B1C4D">
            <w:pPr>
              <w:jc w:val="center"/>
              <w:rPr>
                <w:rFonts w:cs="Arial"/>
              </w:rPr>
            </w:pPr>
            <w:r w:rsidRPr="002B1C4D">
              <w:rPr>
                <w:rFonts w:cs="Arial"/>
              </w:rPr>
              <w:t>ES</w:t>
            </w:r>
          </w:p>
        </w:tc>
      </w:tr>
      <w:tr w:rsidR="002B1C4D" w:rsidRPr="002B1C4D" w14:paraId="018E6023" w14:textId="77777777" w:rsidTr="002B1C4D">
        <w:trPr>
          <w:trHeight w:val="280"/>
        </w:trPr>
        <w:tc>
          <w:tcPr>
            <w:cnfStyle w:val="000010000000" w:firstRow="0" w:lastRow="0" w:firstColumn="0" w:lastColumn="0" w:oddVBand="1" w:evenVBand="0" w:oddHBand="0" w:evenHBand="0" w:firstRowFirstColumn="0" w:firstRowLastColumn="0" w:lastRowFirstColumn="0" w:lastRowLastColumn="0"/>
            <w:tcW w:w="1304" w:type="dxa"/>
            <w:tcBorders>
              <w:left w:val="none" w:sz="0" w:space="0" w:color="auto"/>
              <w:right w:val="none" w:sz="0" w:space="0" w:color="auto"/>
            </w:tcBorders>
          </w:tcPr>
          <w:p w14:paraId="0D65B7EC" w14:textId="77777777" w:rsidR="002B1C4D" w:rsidRPr="002B1C4D" w:rsidRDefault="002B1C4D" w:rsidP="002B1C4D">
            <w:pPr>
              <w:jc w:val="center"/>
              <w:rPr>
                <w:rFonts w:cs="Arial"/>
              </w:rPr>
            </w:pPr>
            <w:r w:rsidRPr="002B1C4D">
              <w:rPr>
                <w:rFonts w:cs="Arial"/>
              </w:rPr>
              <w:t>7</w:t>
            </w:r>
          </w:p>
        </w:tc>
        <w:tc>
          <w:tcPr>
            <w:tcW w:w="4697" w:type="dxa"/>
          </w:tcPr>
          <w:p w14:paraId="124D8971" w14:textId="77777777" w:rsidR="002B1C4D" w:rsidRPr="002B1C4D" w:rsidRDefault="002B1C4D" w:rsidP="002B1C4D">
            <w:pPr>
              <w:cnfStyle w:val="000000000000" w:firstRow="0" w:lastRow="0" w:firstColumn="0" w:lastColumn="0" w:oddVBand="0" w:evenVBand="0" w:oddHBand="0" w:evenHBand="0" w:firstRowFirstColumn="0" w:firstRowLastColumn="0" w:lastRowFirstColumn="0" w:lastRowLastColumn="0"/>
              <w:rPr>
                <w:rFonts w:cs="Arial"/>
                <w:lang w:val="it-IT"/>
              </w:rPr>
            </w:pPr>
            <w:r w:rsidRPr="002B1C4D">
              <w:rPr>
                <w:rFonts w:cs="Arial"/>
                <w:lang w:val="it-IT"/>
              </w:rPr>
              <w:t>Istituto Italiano per la Privacy</w:t>
            </w:r>
          </w:p>
        </w:tc>
        <w:tc>
          <w:tcPr>
            <w:cnfStyle w:val="000010000000" w:firstRow="0" w:lastRow="0" w:firstColumn="0" w:lastColumn="0" w:oddVBand="1" w:evenVBand="0" w:oddHBand="0" w:evenHBand="0" w:firstRowFirstColumn="0" w:firstRowLastColumn="0" w:lastRowFirstColumn="0" w:lastRowLastColumn="0"/>
            <w:tcW w:w="1134" w:type="dxa"/>
            <w:tcBorders>
              <w:left w:val="none" w:sz="0" w:space="0" w:color="auto"/>
              <w:right w:val="none" w:sz="0" w:space="0" w:color="auto"/>
            </w:tcBorders>
          </w:tcPr>
          <w:p w14:paraId="439E6A13" w14:textId="77777777" w:rsidR="002B1C4D" w:rsidRPr="002B1C4D" w:rsidRDefault="002B1C4D" w:rsidP="002B1C4D">
            <w:pPr>
              <w:jc w:val="center"/>
              <w:rPr>
                <w:rFonts w:cs="Arial"/>
              </w:rPr>
            </w:pPr>
            <w:r w:rsidRPr="002B1C4D">
              <w:rPr>
                <w:rFonts w:cs="Arial"/>
              </w:rPr>
              <w:t>IIP</w:t>
            </w:r>
          </w:p>
        </w:tc>
        <w:tc>
          <w:tcPr>
            <w:tcW w:w="837" w:type="dxa"/>
          </w:tcPr>
          <w:p w14:paraId="2F583352" w14:textId="77777777" w:rsidR="002B1C4D" w:rsidRPr="002B1C4D" w:rsidRDefault="002B1C4D" w:rsidP="002B1C4D">
            <w:pPr>
              <w:jc w:val="cente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NPO</w:t>
            </w:r>
          </w:p>
        </w:tc>
        <w:tc>
          <w:tcPr>
            <w:cnfStyle w:val="000010000000" w:firstRow="0" w:lastRow="0" w:firstColumn="0" w:lastColumn="0" w:oddVBand="1" w:evenVBand="0" w:oddHBand="0" w:evenHBand="0" w:firstRowFirstColumn="0" w:firstRowLastColumn="0" w:lastRowFirstColumn="0" w:lastRowLastColumn="0"/>
            <w:tcW w:w="1084" w:type="dxa"/>
            <w:tcBorders>
              <w:left w:val="none" w:sz="0" w:space="0" w:color="auto"/>
              <w:right w:val="none" w:sz="0" w:space="0" w:color="auto"/>
            </w:tcBorders>
          </w:tcPr>
          <w:p w14:paraId="65B59127" w14:textId="77777777" w:rsidR="002B1C4D" w:rsidRPr="002B1C4D" w:rsidRDefault="002B1C4D" w:rsidP="002B1C4D">
            <w:pPr>
              <w:jc w:val="center"/>
              <w:rPr>
                <w:rFonts w:cs="Arial"/>
              </w:rPr>
            </w:pPr>
            <w:r w:rsidRPr="002B1C4D">
              <w:rPr>
                <w:rFonts w:cs="Arial"/>
              </w:rPr>
              <w:t>IT</w:t>
            </w:r>
          </w:p>
        </w:tc>
      </w:tr>
      <w:tr w:rsidR="002B1C4D" w:rsidRPr="002B1C4D" w14:paraId="22C920C8" w14:textId="77777777" w:rsidTr="002B1C4D">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1304" w:type="dxa"/>
            <w:tcBorders>
              <w:top w:val="none" w:sz="0" w:space="0" w:color="auto"/>
              <w:left w:val="none" w:sz="0" w:space="0" w:color="auto"/>
              <w:bottom w:val="none" w:sz="0" w:space="0" w:color="auto"/>
              <w:right w:val="none" w:sz="0" w:space="0" w:color="auto"/>
            </w:tcBorders>
          </w:tcPr>
          <w:p w14:paraId="4E0ABF75" w14:textId="77777777" w:rsidR="002B1C4D" w:rsidRPr="002B1C4D" w:rsidRDefault="002B1C4D" w:rsidP="002B1C4D">
            <w:pPr>
              <w:jc w:val="center"/>
              <w:rPr>
                <w:rFonts w:cs="Arial"/>
              </w:rPr>
            </w:pPr>
            <w:r w:rsidRPr="002B1C4D">
              <w:rPr>
                <w:rFonts w:cs="Arial"/>
              </w:rPr>
              <w:t>8</w:t>
            </w:r>
          </w:p>
        </w:tc>
        <w:tc>
          <w:tcPr>
            <w:tcW w:w="4697" w:type="dxa"/>
            <w:tcBorders>
              <w:top w:val="none" w:sz="0" w:space="0" w:color="auto"/>
              <w:bottom w:val="none" w:sz="0" w:space="0" w:color="auto"/>
            </w:tcBorders>
          </w:tcPr>
          <w:p w14:paraId="0D5FD3CF" w14:textId="77777777" w:rsidR="002B1C4D" w:rsidRPr="002B1C4D" w:rsidRDefault="002B1C4D" w:rsidP="002B1C4D">
            <w:pP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SYSTRAN SA</w:t>
            </w:r>
          </w:p>
        </w:tc>
        <w:tc>
          <w:tcPr>
            <w:cnfStyle w:val="000010000000" w:firstRow="0" w:lastRow="0" w:firstColumn="0" w:lastColumn="0" w:oddVBand="1" w:evenVBand="0" w:oddHBand="0" w:evenHBand="0" w:firstRowFirstColumn="0" w:firstRowLastColumn="0" w:lastRowFirstColumn="0" w:lastRowLastColumn="0"/>
            <w:tcW w:w="1134" w:type="dxa"/>
            <w:tcBorders>
              <w:top w:val="none" w:sz="0" w:space="0" w:color="auto"/>
              <w:left w:val="none" w:sz="0" w:space="0" w:color="auto"/>
              <w:bottom w:val="none" w:sz="0" w:space="0" w:color="auto"/>
              <w:right w:val="none" w:sz="0" w:space="0" w:color="auto"/>
            </w:tcBorders>
          </w:tcPr>
          <w:p w14:paraId="304D6525" w14:textId="77777777" w:rsidR="002B1C4D" w:rsidRPr="002B1C4D" w:rsidRDefault="002B1C4D" w:rsidP="002B1C4D">
            <w:pPr>
              <w:jc w:val="center"/>
              <w:rPr>
                <w:rFonts w:cs="Arial"/>
              </w:rPr>
            </w:pPr>
            <w:r w:rsidRPr="002B1C4D">
              <w:rPr>
                <w:rFonts w:cs="Arial"/>
              </w:rPr>
              <w:t>SYSTRAN</w:t>
            </w:r>
          </w:p>
        </w:tc>
        <w:tc>
          <w:tcPr>
            <w:tcW w:w="837" w:type="dxa"/>
            <w:tcBorders>
              <w:top w:val="none" w:sz="0" w:space="0" w:color="auto"/>
              <w:bottom w:val="none" w:sz="0" w:space="0" w:color="auto"/>
            </w:tcBorders>
          </w:tcPr>
          <w:p w14:paraId="242E1815" w14:textId="77777777" w:rsidR="002B1C4D" w:rsidRPr="002B1C4D" w:rsidRDefault="002B1C4D" w:rsidP="002B1C4D">
            <w:pPr>
              <w:jc w:val="cente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SME</w:t>
            </w:r>
          </w:p>
        </w:tc>
        <w:tc>
          <w:tcPr>
            <w:cnfStyle w:val="000010000000" w:firstRow="0" w:lastRow="0" w:firstColumn="0" w:lastColumn="0" w:oddVBand="1" w:evenVBand="0" w:oddHBand="0" w:evenHBand="0" w:firstRowFirstColumn="0" w:firstRowLastColumn="0" w:lastRowFirstColumn="0" w:lastRowLastColumn="0"/>
            <w:tcW w:w="1084" w:type="dxa"/>
            <w:tcBorders>
              <w:top w:val="none" w:sz="0" w:space="0" w:color="auto"/>
              <w:left w:val="none" w:sz="0" w:space="0" w:color="auto"/>
              <w:bottom w:val="none" w:sz="0" w:space="0" w:color="auto"/>
              <w:right w:val="none" w:sz="0" w:space="0" w:color="auto"/>
            </w:tcBorders>
          </w:tcPr>
          <w:p w14:paraId="175E96BA" w14:textId="77777777" w:rsidR="002B1C4D" w:rsidRPr="002B1C4D" w:rsidRDefault="002B1C4D" w:rsidP="002B1C4D">
            <w:pPr>
              <w:jc w:val="center"/>
              <w:rPr>
                <w:rFonts w:cs="Arial"/>
              </w:rPr>
            </w:pPr>
            <w:r w:rsidRPr="002B1C4D">
              <w:rPr>
                <w:rFonts w:cs="Arial"/>
              </w:rPr>
              <w:t>FR</w:t>
            </w:r>
          </w:p>
        </w:tc>
      </w:tr>
      <w:tr w:rsidR="002B1C4D" w:rsidRPr="002B1C4D" w14:paraId="534E9ECF" w14:textId="77777777" w:rsidTr="002B1C4D">
        <w:trPr>
          <w:trHeight w:val="280"/>
        </w:trPr>
        <w:tc>
          <w:tcPr>
            <w:cnfStyle w:val="000010000000" w:firstRow="0" w:lastRow="0" w:firstColumn="0" w:lastColumn="0" w:oddVBand="1" w:evenVBand="0" w:oddHBand="0" w:evenHBand="0" w:firstRowFirstColumn="0" w:firstRowLastColumn="0" w:lastRowFirstColumn="0" w:lastRowLastColumn="0"/>
            <w:tcW w:w="1304" w:type="dxa"/>
            <w:tcBorders>
              <w:left w:val="none" w:sz="0" w:space="0" w:color="auto"/>
              <w:right w:val="none" w:sz="0" w:space="0" w:color="auto"/>
            </w:tcBorders>
          </w:tcPr>
          <w:p w14:paraId="18FB6FE0" w14:textId="77777777" w:rsidR="002B1C4D" w:rsidRPr="002B1C4D" w:rsidRDefault="002B1C4D" w:rsidP="002B1C4D">
            <w:pPr>
              <w:jc w:val="center"/>
              <w:rPr>
                <w:rFonts w:cs="Arial"/>
              </w:rPr>
            </w:pPr>
            <w:r w:rsidRPr="002B1C4D">
              <w:rPr>
                <w:rFonts w:cs="Arial"/>
              </w:rPr>
              <w:t>9</w:t>
            </w:r>
          </w:p>
        </w:tc>
        <w:tc>
          <w:tcPr>
            <w:tcW w:w="4697" w:type="dxa"/>
          </w:tcPr>
          <w:p w14:paraId="00FFA857" w14:textId="77777777" w:rsidR="002B1C4D" w:rsidRPr="002B1C4D" w:rsidRDefault="002B1C4D" w:rsidP="002B1C4D">
            <w:pPr>
              <w:cnfStyle w:val="000000000000" w:firstRow="0" w:lastRow="0" w:firstColumn="0" w:lastColumn="0" w:oddVBand="0" w:evenVBand="0" w:oddHBand="0" w:evenHBand="0" w:firstRowFirstColumn="0" w:firstRowLastColumn="0" w:lastRowFirstColumn="0" w:lastRowLastColumn="0"/>
              <w:rPr>
                <w:rFonts w:cs="Arial"/>
              </w:rPr>
            </w:pPr>
            <w:proofErr w:type="spellStart"/>
            <w:r w:rsidRPr="002B1C4D">
              <w:rPr>
                <w:rFonts w:cs="Arial"/>
              </w:rPr>
              <w:t>Stichting</w:t>
            </w:r>
            <w:proofErr w:type="spellEnd"/>
            <w:r w:rsidRPr="002B1C4D">
              <w:rPr>
                <w:rFonts w:cs="Arial"/>
              </w:rPr>
              <w:t xml:space="preserve"> </w:t>
            </w:r>
            <w:proofErr w:type="spellStart"/>
            <w:r w:rsidRPr="002B1C4D">
              <w:rPr>
                <w:rFonts w:cs="Arial"/>
              </w:rPr>
              <w:t>Katholieke</w:t>
            </w:r>
            <w:proofErr w:type="spellEnd"/>
            <w:r w:rsidRPr="002B1C4D">
              <w:rPr>
                <w:rFonts w:cs="Arial"/>
              </w:rPr>
              <w:t xml:space="preserve"> </w:t>
            </w:r>
            <w:proofErr w:type="spellStart"/>
            <w:r w:rsidRPr="002B1C4D">
              <w:rPr>
                <w:rFonts w:cs="Arial"/>
              </w:rPr>
              <w:t>Universiteit</w:t>
            </w:r>
            <w:proofErr w:type="spellEnd"/>
            <w:r w:rsidRPr="002B1C4D">
              <w:rPr>
                <w:rFonts w:cs="Arial"/>
              </w:rPr>
              <w:t xml:space="preserve"> Brabant</w:t>
            </w:r>
          </w:p>
        </w:tc>
        <w:tc>
          <w:tcPr>
            <w:cnfStyle w:val="000010000000" w:firstRow="0" w:lastRow="0" w:firstColumn="0" w:lastColumn="0" w:oddVBand="1" w:evenVBand="0" w:oddHBand="0" w:evenHBand="0" w:firstRowFirstColumn="0" w:firstRowLastColumn="0" w:lastRowFirstColumn="0" w:lastRowLastColumn="0"/>
            <w:tcW w:w="1134" w:type="dxa"/>
            <w:tcBorders>
              <w:left w:val="none" w:sz="0" w:space="0" w:color="auto"/>
              <w:right w:val="none" w:sz="0" w:space="0" w:color="auto"/>
            </w:tcBorders>
          </w:tcPr>
          <w:p w14:paraId="6AE9BB6A" w14:textId="77777777" w:rsidR="002B1C4D" w:rsidRPr="002B1C4D" w:rsidRDefault="002B1C4D" w:rsidP="002B1C4D">
            <w:pPr>
              <w:jc w:val="center"/>
              <w:rPr>
                <w:rFonts w:cs="Arial"/>
              </w:rPr>
            </w:pPr>
            <w:r w:rsidRPr="002B1C4D">
              <w:rPr>
                <w:rFonts w:cs="Arial"/>
              </w:rPr>
              <w:t>TIU-JADS</w:t>
            </w:r>
          </w:p>
        </w:tc>
        <w:tc>
          <w:tcPr>
            <w:tcW w:w="837" w:type="dxa"/>
          </w:tcPr>
          <w:p w14:paraId="23C7B8FD" w14:textId="77777777" w:rsidR="002B1C4D" w:rsidRPr="002B1C4D" w:rsidRDefault="002B1C4D" w:rsidP="002B1C4D">
            <w:pPr>
              <w:jc w:val="cente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RTO</w:t>
            </w:r>
          </w:p>
        </w:tc>
        <w:tc>
          <w:tcPr>
            <w:cnfStyle w:val="000010000000" w:firstRow="0" w:lastRow="0" w:firstColumn="0" w:lastColumn="0" w:oddVBand="1" w:evenVBand="0" w:oddHBand="0" w:evenHBand="0" w:firstRowFirstColumn="0" w:firstRowLastColumn="0" w:lastRowFirstColumn="0" w:lastRowLastColumn="0"/>
            <w:tcW w:w="1084" w:type="dxa"/>
            <w:tcBorders>
              <w:left w:val="none" w:sz="0" w:space="0" w:color="auto"/>
              <w:right w:val="none" w:sz="0" w:space="0" w:color="auto"/>
            </w:tcBorders>
          </w:tcPr>
          <w:p w14:paraId="40107B15" w14:textId="77777777" w:rsidR="002B1C4D" w:rsidRPr="002B1C4D" w:rsidRDefault="002B1C4D" w:rsidP="002B1C4D">
            <w:pPr>
              <w:jc w:val="center"/>
              <w:rPr>
                <w:rFonts w:cs="Arial"/>
              </w:rPr>
            </w:pPr>
            <w:r w:rsidRPr="002B1C4D">
              <w:rPr>
                <w:rFonts w:cs="Arial"/>
              </w:rPr>
              <w:t>NL</w:t>
            </w:r>
          </w:p>
        </w:tc>
      </w:tr>
      <w:tr w:rsidR="002B1C4D" w:rsidRPr="002B1C4D" w14:paraId="04AAB1B0" w14:textId="77777777" w:rsidTr="002B1C4D">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1304" w:type="dxa"/>
            <w:tcBorders>
              <w:top w:val="none" w:sz="0" w:space="0" w:color="auto"/>
              <w:left w:val="none" w:sz="0" w:space="0" w:color="auto"/>
              <w:bottom w:val="none" w:sz="0" w:space="0" w:color="auto"/>
              <w:right w:val="none" w:sz="0" w:space="0" w:color="auto"/>
            </w:tcBorders>
          </w:tcPr>
          <w:p w14:paraId="0A2F3E4C" w14:textId="77777777" w:rsidR="002B1C4D" w:rsidRPr="002B1C4D" w:rsidRDefault="002B1C4D" w:rsidP="002B1C4D">
            <w:pPr>
              <w:jc w:val="center"/>
              <w:rPr>
                <w:rFonts w:cs="Arial"/>
              </w:rPr>
            </w:pPr>
            <w:r w:rsidRPr="002B1C4D">
              <w:rPr>
                <w:rFonts w:cs="Arial"/>
              </w:rPr>
              <w:t>10</w:t>
            </w:r>
          </w:p>
        </w:tc>
        <w:tc>
          <w:tcPr>
            <w:tcW w:w="4697" w:type="dxa"/>
            <w:tcBorders>
              <w:top w:val="none" w:sz="0" w:space="0" w:color="auto"/>
              <w:bottom w:val="none" w:sz="0" w:space="0" w:color="auto"/>
            </w:tcBorders>
          </w:tcPr>
          <w:p w14:paraId="5175ADF1" w14:textId="77777777" w:rsidR="002B1C4D" w:rsidRPr="002B1C4D" w:rsidRDefault="002B1C4D" w:rsidP="002B1C4D">
            <w:pP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Dutch Institute for Technology, Safety &amp; Security</w:t>
            </w:r>
          </w:p>
        </w:tc>
        <w:tc>
          <w:tcPr>
            <w:cnfStyle w:val="000010000000" w:firstRow="0" w:lastRow="0" w:firstColumn="0" w:lastColumn="0" w:oddVBand="1" w:evenVBand="0" w:oddHBand="0" w:evenHBand="0" w:firstRowFirstColumn="0" w:firstRowLastColumn="0" w:lastRowFirstColumn="0" w:lastRowLastColumn="0"/>
            <w:tcW w:w="1134" w:type="dxa"/>
            <w:tcBorders>
              <w:top w:val="none" w:sz="0" w:space="0" w:color="auto"/>
              <w:left w:val="none" w:sz="0" w:space="0" w:color="auto"/>
              <w:bottom w:val="none" w:sz="0" w:space="0" w:color="auto"/>
              <w:right w:val="none" w:sz="0" w:space="0" w:color="auto"/>
            </w:tcBorders>
          </w:tcPr>
          <w:p w14:paraId="2A9EE991" w14:textId="77777777" w:rsidR="002B1C4D" w:rsidRPr="002B1C4D" w:rsidRDefault="002B1C4D" w:rsidP="002B1C4D">
            <w:pPr>
              <w:jc w:val="center"/>
              <w:rPr>
                <w:rFonts w:cs="Arial"/>
              </w:rPr>
            </w:pPr>
            <w:r w:rsidRPr="002B1C4D">
              <w:rPr>
                <w:rFonts w:cs="Arial"/>
              </w:rPr>
              <w:t>DITSS</w:t>
            </w:r>
          </w:p>
        </w:tc>
        <w:tc>
          <w:tcPr>
            <w:tcW w:w="837" w:type="dxa"/>
            <w:tcBorders>
              <w:top w:val="none" w:sz="0" w:space="0" w:color="auto"/>
              <w:bottom w:val="none" w:sz="0" w:space="0" w:color="auto"/>
            </w:tcBorders>
          </w:tcPr>
          <w:p w14:paraId="2D73328C" w14:textId="77777777" w:rsidR="002B1C4D" w:rsidRPr="002B1C4D" w:rsidRDefault="002B1C4D" w:rsidP="002B1C4D">
            <w:pPr>
              <w:jc w:val="cente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NPO</w:t>
            </w:r>
          </w:p>
        </w:tc>
        <w:tc>
          <w:tcPr>
            <w:cnfStyle w:val="000010000000" w:firstRow="0" w:lastRow="0" w:firstColumn="0" w:lastColumn="0" w:oddVBand="1" w:evenVBand="0" w:oddHBand="0" w:evenHBand="0" w:firstRowFirstColumn="0" w:firstRowLastColumn="0" w:lastRowFirstColumn="0" w:lastRowLastColumn="0"/>
            <w:tcW w:w="1084" w:type="dxa"/>
            <w:tcBorders>
              <w:top w:val="none" w:sz="0" w:space="0" w:color="auto"/>
              <w:left w:val="none" w:sz="0" w:space="0" w:color="auto"/>
              <w:bottom w:val="none" w:sz="0" w:space="0" w:color="auto"/>
              <w:right w:val="none" w:sz="0" w:space="0" w:color="auto"/>
            </w:tcBorders>
          </w:tcPr>
          <w:p w14:paraId="3766FAA7" w14:textId="77777777" w:rsidR="002B1C4D" w:rsidRPr="002B1C4D" w:rsidRDefault="002B1C4D" w:rsidP="002B1C4D">
            <w:pPr>
              <w:jc w:val="center"/>
              <w:rPr>
                <w:rFonts w:cs="Arial"/>
              </w:rPr>
            </w:pPr>
            <w:r w:rsidRPr="002B1C4D">
              <w:rPr>
                <w:rFonts w:cs="Arial"/>
              </w:rPr>
              <w:t>NL</w:t>
            </w:r>
          </w:p>
        </w:tc>
      </w:tr>
      <w:tr w:rsidR="002B1C4D" w:rsidRPr="002B1C4D" w14:paraId="5EE5A174" w14:textId="77777777" w:rsidTr="002B1C4D">
        <w:trPr>
          <w:trHeight w:val="280"/>
        </w:trPr>
        <w:tc>
          <w:tcPr>
            <w:cnfStyle w:val="000010000000" w:firstRow="0" w:lastRow="0" w:firstColumn="0" w:lastColumn="0" w:oddVBand="1" w:evenVBand="0" w:oddHBand="0" w:evenHBand="0" w:firstRowFirstColumn="0" w:firstRowLastColumn="0" w:lastRowFirstColumn="0" w:lastRowLastColumn="0"/>
            <w:tcW w:w="1304" w:type="dxa"/>
            <w:tcBorders>
              <w:left w:val="none" w:sz="0" w:space="0" w:color="auto"/>
              <w:bottom w:val="single" w:sz="6" w:space="0" w:color="4F81BD" w:themeColor="accent1"/>
              <w:right w:val="none" w:sz="0" w:space="0" w:color="auto"/>
            </w:tcBorders>
          </w:tcPr>
          <w:p w14:paraId="236F5853" w14:textId="77777777" w:rsidR="002B1C4D" w:rsidRPr="002B1C4D" w:rsidRDefault="002B1C4D" w:rsidP="002B1C4D">
            <w:pPr>
              <w:jc w:val="center"/>
              <w:rPr>
                <w:rFonts w:cs="Arial"/>
              </w:rPr>
            </w:pPr>
            <w:r w:rsidRPr="002B1C4D">
              <w:rPr>
                <w:rFonts w:cs="Arial"/>
              </w:rPr>
              <w:t>11</w:t>
            </w:r>
          </w:p>
        </w:tc>
        <w:tc>
          <w:tcPr>
            <w:tcW w:w="4697" w:type="dxa"/>
            <w:tcBorders>
              <w:bottom w:val="single" w:sz="6" w:space="0" w:color="4F81BD" w:themeColor="accent1"/>
            </w:tcBorders>
          </w:tcPr>
          <w:p w14:paraId="019C2227" w14:textId="13CA0901" w:rsidR="002B1C4D" w:rsidRPr="002B1C4D" w:rsidRDefault="00F453E2" w:rsidP="008F2DC2">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VIAS </w:t>
            </w:r>
            <w:r w:rsidRPr="00F453E2">
              <w:rPr>
                <w:rFonts w:cs="Arial"/>
              </w:rPr>
              <w:t>I</w:t>
            </w:r>
            <w:r w:rsidR="008F2DC2">
              <w:rPr>
                <w:rFonts w:cs="Arial"/>
              </w:rPr>
              <w:t>nstitute</w:t>
            </w:r>
          </w:p>
        </w:tc>
        <w:tc>
          <w:tcPr>
            <w:cnfStyle w:val="000010000000" w:firstRow="0" w:lastRow="0" w:firstColumn="0" w:lastColumn="0" w:oddVBand="1" w:evenVBand="0" w:oddHBand="0" w:evenHBand="0" w:firstRowFirstColumn="0" w:firstRowLastColumn="0" w:lastRowFirstColumn="0" w:lastRowLastColumn="0"/>
            <w:tcW w:w="1134" w:type="dxa"/>
            <w:tcBorders>
              <w:left w:val="none" w:sz="0" w:space="0" w:color="auto"/>
              <w:bottom w:val="single" w:sz="6" w:space="0" w:color="4F81BD" w:themeColor="accent1"/>
              <w:right w:val="none" w:sz="0" w:space="0" w:color="auto"/>
            </w:tcBorders>
          </w:tcPr>
          <w:p w14:paraId="5DD6D5E8" w14:textId="3E7CD5B3" w:rsidR="002B1C4D" w:rsidRPr="002B1C4D" w:rsidRDefault="00F453E2" w:rsidP="002B1C4D">
            <w:pPr>
              <w:jc w:val="center"/>
              <w:rPr>
                <w:rFonts w:cs="Arial"/>
              </w:rPr>
            </w:pPr>
            <w:r>
              <w:rPr>
                <w:rFonts w:cs="Arial"/>
              </w:rPr>
              <w:t>VIAS</w:t>
            </w:r>
          </w:p>
        </w:tc>
        <w:tc>
          <w:tcPr>
            <w:tcW w:w="837" w:type="dxa"/>
            <w:tcBorders>
              <w:bottom w:val="single" w:sz="6" w:space="0" w:color="4F81BD" w:themeColor="accent1"/>
            </w:tcBorders>
          </w:tcPr>
          <w:p w14:paraId="15D917C7" w14:textId="77777777" w:rsidR="002B1C4D" w:rsidRPr="002B1C4D" w:rsidRDefault="002B1C4D" w:rsidP="002B1C4D">
            <w:pPr>
              <w:jc w:val="cente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RTO</w:t>
            </w:r>
          </w:p>
        </w:tc>
        <w:tc>
          <w:tcPr>
            <w:cnfStyle w:val="000010000000" w:firstRow="0" w:lastRow="0" w:firstColumn="0" w:lastColumn="0" w:oddVBand="1" w:evenVBand="0" w:oddHBand="0" w:evenHBand="0" w:firstRowFirstColumn="0" w:firstRowLastColumn="0" w:lastRowFirstColumn="0" w:lastRowLastColumn="0"/>
            <w:tcW w:w="1084" w:type="dxa"/>
            <w:tcBorders>
              <w:left w:val="none" w:sz="0" w:space="0" w:color="auto"/>
              <w:bottom w:val="single" w:sz="6" w:space="0" w:color="4F81BD" w:themeColor="accent1"/>
              <w:right w:val="none" w:sz="0" w:space="0" w:color="auto"/>
            </w:tcBorders>
          </w:tcPr>
          <w:p w14:paraId="4471DAD9" w14:textId="77777777" w:rsidR="002B1C4D" w:rsidRPr="002B1C4D" w:rsidRDefault="002B1C4D" w:rsidP="002B1C4D">
            <w:pPr>
              <w:jc w:val="center"/>
              <w:rPr>
                <w:rFonts w:cs="Arial"/>
              </w:rPr>
            </w:pPr>
            <w:r w:rsidRPr="002B1C4D">
              <w:rPr>
                <w:rFonts w:cs="Arial"/>
              </w:rPr>
              <w:t>BE</w:t>
            </w:r>
          </w:p>
        </w:tc>
      </w:tr>
      <w:tr w:rsidR="002B1C4D" w:rsidRPr="002B1C4D" w14:paraId="1DD2C76F" w14:textId="77777777" w:rsidTr="002B1C4D">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9056" w:type="dxa"/>
            <w:gridSpan w:val="5"/>
            <w:tcBorders>
              <w:top w:val="single" w:sz="6" w:space="0" w:color="4F81BD" w:themeColor="accent1"/>
              <w:left w:val="none" w:sz="0" w:space="0" w:color="auto"/>
              <w:bottom w:val="single" w:sz="6" w:space="0" w:color="4F81BD" w:themeColor="accent1"/>
              <w:right w:val="none" w:sz="0" w:space="0" w:color="auto"/>
            </w:tcBorders>
            <w:shd w:val="clear" w:color="auto" w:fill="DBE5F1" w:themeFill="accent1" w:themeFillTint="33"/>
            <w:vAlign w:val="center"/>
          </w:tcPr>
          <w:p w14:paraId="2A6FCB30" w14:textId="77777777" w:rsidR="002B1C4D" w:rsidRPr="002B1C4D" w:rsidRDefault="002B1C4D" w:rsidP="002B1C4D">
            <w:pPr>
              <w:jc w:val="center"/>
              <w:rPr>
                <w:rFonts w:cs="Arial"/>
                <w:b/>
                <w:i/>
              </w:rPr>
            </w:pPr>
            <w:r w:rsidRPr="002B1C4D">
              <w:rPr>
                <w:rFonts w:cs="Arial"/>
                <w:b/>
                <w:i/>
              </w:rPr>
              <w:t>Law Enforcement Agencies (LEAs)</w:t>
            </w:r>
          </w:p>
        </w:tc>
      </w:tr>
      <w:tr w:rsidR="002B1C4D" w:rsidRPr="002B1C4D" w14:paraId="3F90F34F" w14:textId="77777777" w:rsidTr="002B1C4D">
        <w:trPr>
          <w:trHeight w:val="280"/>
        </w:trPr>
        <w:tc>
          <w:tcPr>
            <w:cnfStyle w:val="000010000000" w:firstRow="0" w:lastRow="0" w:firstColumn="0" w:lastColumn="0" w:oddVBand="1" w:evenVBand="0" w:oddHBand="0" w:evenHBand="0" w:firstRowFirstColumn="0" w:firstRowLastColumn="0" w:lastRowFirstColumn="0" w:lastRowLastColumn="0"/>
            <w:tcW w:w="1304" w:type="dxa"/>
            <w:tcBorders>
              <w:top w:val="single" w:sz="6" w:space="0" w:color="4F81BD" w:themeColor="accent1"/>
              <w:left w:val="none" w:sz="0" w:space="0" w:color="auto"/>
              <w:right w:val="none" w:sz="0" w:space="0" w:color="auto"/>
            </w:tcBorders>
          </w:tcPr>
          <w:p w14:paraId="3A399C61" w14:textId="77777777" w:rsidR="002B1C4D" w:rsidRPr="002B1C4D" w:rsidRDefault="002B1C4D" w:rsidP="002B1C4D">
            <w:pPr>
              <w:jc w:val="center"/>
              <w:rPr>
                <w:rFonts w:cs="Arial"/>
              </w:rPr>
            </w:pPr>
            <w:r w:rsidRPr="002B1C4D">
              <w:rPr>
                <w:rFonts w:cs="Arial"/>
              </w:rPr>
              <w:t>12</w:t>
            </w:r>
          </w:p>
        </w:tc>
        <w:tc>
          <w:tcPr>
            <w:tcW w:w="4697" w:type="dxa"/>
            <w:tcBorders>
              <w:top w:val="single" w:sz="6" w:space="0" w:color="4F81BD" w:themeColor="accent1"/>
            </w:tcBorders>
          </w:tcPr>
          <w:p w14:paraId="4F3111C6" w14:textId="77777777" w:rsidR="002B1C4D" w:rsidRPr="002B1C4D" w:rsidRDefault="002B1C4D" w:rsidP="002B1C4D">
            <w:pP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Provincial Police Headquarters in Gdansk</w:t>
            </w:r>
          </w:p>
        </w:tc>
        <w:tc>
          <w:tcPr>
            <w:cnfStyle w:val="000010000000" w:firstRow="0" w:lastRow="0" w:firstColumn="0" w:lastColumn="0" w:oddVBand="1" w:evenVBand="0" w:oddHBand="0" w:evenHBand="0" w:firstRowFirstColumn="0" w:firstRowLastColumn="0" w:lastRowFirstColumn="0" w:lastRowLastColumn="0"/>
            <w:tcW w:w="1134" w:type="dxa"/>
            <w:tcBorders>
              <w:top w:val="single" w:sz="6" w:space="0" w:color="4F81BD" w:themeColor="accent1"/>
              <w:left w:val="none" w:sz="0" w:space="0" w:color="auto"/>
              <w:right w:val="none" w:sz="0" w:space="0" w:color="auto"/>
            </w:tcBorders>
          </w:tcPr>
          <w:p w14:paraId="2883BF49" w14:textId="77777777" w:rsidR="002B1C4D" w:rsidRPr="002B1C4D" w:rsidRDefault="002B1C4D" w:rsidP="002B1C4D">
            <w:pPr>
              <w:jc w:val="center"/>
              <w:rPr>
                <w:rFonts w:cs="Arial"/>
              </w:rPr>
            </w:pPr>
            <w:r w:rsidRPr="002B1C4D">
              <w:rPr>
                <w:rFonts w:cs="Arial"/>
              </w:rPr>
              <w:t>KWPG</w:t>
            </w:r>
          </w:p>
        </w:tc>
        <w:tc>
          <w:tcPr>
            <w:tcW w:w="837" w:type="dxa"/>
            <w:tcBorders>
              <w:top w:val="single" w:sz="6" w:space="0" w:color="4F81BD" w:themeColor="accent1"/>
            </w:tcBorders>
          </w:tcPr>
          <w:p w14:paraId="614E0BA4" w14:textId="77777777" w:rsidR="002B1C4D" w:rsidRPr="002B1C4D" w:rsidRDefault="002B1C4D" w:rsidP="002B1C4D">
            <w:pPr>
              <w:jc w:val="cente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USER</w:t>
            </w:r>
          </w:p>
        </w:tc>
        <w:tc>
          <w:tcPr>
            <w:cnfStyle w:val="000010000000" w:firstRow="0" w:lastRow="0" w:firstColumn="0" w:lastColumn="0" w:oddVBand="1" w:evenVBand="0" w:oddHBand="0" w:evenHBand="0" w:firstRowFirstColumn="0" w:firstRowLastColumn="0" w:lastRowFirstColumn="0" w:lastRowLastColumn="0"/>
            <w:tcW w:w="1084" w:type="dxa"/>
            <w:tcBorders>
              <w:top w:val="single" w:sz="6" w:space="0" w:color="4F81BD" w:themeColor="accent1"/>
              <w:left w:val="none" w:sz="0" w:space="0" w:color="auto"/>
              <w:right w:val="none" w:sz="0" w:space="0" w:color="auto"/>
            </w:tcBorders>
          </w:tcPr>
          <w:p w14:paraId="0A216E4B" w14:textId="77777777" w:rsidR="002B1C4D" w:rsidRPr="002B1C4D" w:rsidRDefault="002B1C4D" w:rsidP="002B1C4D">
            <w:pPr>
              <w:jc w:val="center"/>
              <w:rPr>
                <w:rFonts w:cs="Arial"/>
              </w:rPr>
            </w:pPr>
            <w:r w:rsidRPr="002B1C4D">
              <w:rPr>
                <w:rFonts w:cs="Arial"/>
              </w:rPr>
              <w:t>PL</w:t>
            </w:r>
          </w:p>
        </w:tc>
      </w:tr>
      <w:tr w:rsidR="002B1C4D" w:rsidRPr="002B1C4D" w14:paraId="2C2AFA43" w14:textId="77777777" w:rsidTr="002B1C4D">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1304" w:type="dxa"/>
            <w:tcBorders>
              <w:top w:val="none" w:sz="0" w:space="0" w:color="auto"/>
              <w:left w:val="none" w:sz="0" w:space="0" w:color="auto"/>
              <w:bottom w:val="none" w:sz="0" w:space="0" w:color="auto"/>
              <w:right w:val="none" w:sz="0" w:space="0" w:color="auto"/>
            </w:tcBorders>
          </w:tcPr>
          <w:p w14:paraId="36D30327" w14:textId="77777777" w:rsidR="002B1C4D" w:rsidRPr="002B1C4D" w:rsidRDefault="002B1C4D" w:rsidP="002B1C4D">
            <w:pPr>
              <w:jc w:val="center"/>
              <w:rPr>
                <w:rFonts w:cs="Arial"/>
              </w:rPr>
            </w:pPr>
            <w:r w:rsidRPr="002B1C4D">
              <w:rPr>
                <w:rFonts w:cs="Arial"/>
              </w:rPr>
              <w:t>13</w:t>
            </w:r>
          </w:p>
        </w:tc>
        <w:tc>
          <w:tcPr>
            <w:tcW w:w="4697" w:type="dxa"/>
            <w:tcBorders>
              <w:top w:val="none" w:sz="0" w:space="0" w:color="auto"/>
              <w:bottom w:val="none" w:sz="0" w:space="0" w:color="auto"/>
            </w:tcBorders>
          </w:tcPr>
          <w:p w14:paraId="582CC6C2" w14:textId="77777777" w:rsidR="002B1C4D" w:rsidRPr="002B1C4D" w:rsidRDefault="002B1C4D" w:rsidP="002B1C4D">
            <w:pP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 xml:space="preserve">Academy of </w:t>
            </w:r>
            <w:proofErr w:type="spellStart"/>
            <w:r w:rsidRPr="002B1C4D">
              <w:rPr>
                <w:rFonts w:cs="Arial"/>
              </w:rPr>
              <w:t>Criminalistic</w:t>
            </w:r>
            <w:proofErr w:type="spellEnd"/>
            <w:r w:rsidRPr="002B1C4D">
              <w:rPr>
                <w:rFonts w:cs="Arial"/>
              </w:rPr>
              <w:t xml:space="preserve"> and Police Studies – </w:t>
            </w:r>
            <w:proofErr w:type="spellStart"/>
            <w:r w:rsidRPr="002B1C4D">
              <w:rPr>
                <w:rFonts w:cs="Arial"/>
              </w:rPr>
              <w:t>Kriminalisticko-Policijska</w:t>
            </w:r>
            <w:proofErr w:type="spellEnd"/>
            <w:r w:rsidRPr="002B1C4D">
              <w:rPr>
                <w:rFonts w:cs="Arial"/>
              </w:rPr>
              <w:t xml:space="preserve"> </w:t>
            </w:r>
            <w:proofErr w:type="spellStart"/>
            <w:r w:rsidRPr="002B1C4D">
              <w:rPr>
                <w:rFonts w:cs="Arial"/>
              </w:rPr>
              <w:t>Akademija</w:t>
            </w:r>
            <w:proofErr w:type="spellEnd"/>
          </w:p>
        </w:tc>
        <w:tc>
          <w:tcPr>
            <w:cnfStyle w:val="000010000000" w:firstRow="0" w:lastRow="0" w:firstColumn="0" w:lastColumn="0" w:oddVBand="1" w:evenVBand="0" w:oddHBand="0" w:evenHBand="0" w:firstRowFirstColumn="0" w:firstRowLastColumn="0" w:lastRowFirstColumn="0" w:lastRowLastColumn="0"/>
            <w:tcW w:w="1134" w:type="dxa"/>
            <w:tcBorders>
              <w:top w:val="none" w:sz="0" w:space="0" w:color="auto"/>
              <w:left w:val="none" w:sz="0" w:space="0" w:color="auto"/>
              <w:bottom w:val="none" w:sz="0" w:space="0" w:color="auto"/>
              <w:right w:val="none" w:sz="0" w:space="0" w:color="auto"/>
            </w:tcBorders>
          </w:tcPr>
          <w:p w14:paraId="48D1E747" w14:textId="77777777" w:rsidR="002B1C4D" w:rsidRPr="002B1C4D" w:rsidRDefault="002B1C4D" w:rsidP="002B1C4D">
            <w:pPr>
              <w:jc w:val="center"/>
              <w:rPr>
                <w:rFonts w:cs="Arial"/>
              </w:rPr>
            </w:pPr>
            <w:proofErr w:type="spellStart"/>
            <w:r w:rsidRPr="002B1C4D">
              <w:rPr>
                <w:rFonts w:cs="Arial"/>
              </w:rPr>
              <w:t>AoC</w:t>
            </w:r>
            <w:proofErr w:type="spellEnd"/>
          </w:p>
        </w:tc>
        <w:tc>
          <w:tcPr>
            <w:tcW w:w="837" w:type="dxa"/>
            <w:tcBorders>
              <w:top w:val="none" w:sz="0" w:space="0" w:color="auto"/>
              <w:bottom w:val="none" w:sz="0" w:space="0" w:color="auto"/>
            </w:tcBorders>
          </w:tcPr>
          <w:p w14:paraId="37A270BA" w14:textId="77777777" w:rsidR="002B1C4D" w:rsidRPr="002B1C4D" w:rsidRDefault="002B1C4D" w:rsidP="002B1C4D">
            <w:pPr>
              <w:jc w:val="cente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USER</w:t>
            </w:r>
          </w:p>
        </w:tc>
        <w:tc>
          <w:tcPr>
            <w:cnfStyle w:val="000010000000" w:firstRow="0" w:lastRow="0" w:firstColumn="0" w:lastColumn="0" w:oddVBand="1" w:evenVBand="0" w:oddHBand="0" w:evenHBand="0" w:firstRowFirstColumn="0" w:firstRowLastColumn="0" w:lastRowFirstColumn="0" w:lastRowLastColumn="0"/>
            <w:tcW w:w="1084" w:type="dxa"/>
            <w:tcBorders>
              <w:top w:val="none" w:sz="0" w:space="0" w:color="auto"/>
              <w:left w:val="none" w:sz="0" w:space="0" w:color="auto"/>
              <w:bottom w:val="none" w:sz="0" w:space="0" w:color="auto"/>
              <w:right w:val="none" w:sz="0" w:space="0" w:color="auto"/>
            </w:tcBorders>
          </w:tcPr>
          <w:p w14:paraId="6DCB528E" w14:textId="77777777" w:rsidR="002B1C4D" w:rsidRPr="002B1C4D" w:rsidRDefault="002B1C4D" w:rsidP="002B1C4D">
            <w:pPr>
              <w:jc w:val="center"/>
              <w:rPr>
                <w:rFonts w:cs="Arial"/>
              </w:rPr>
            </w:pPr>
            <w:r w:rsidRPr="002B1C4D">
              <w:rPr>
                <w:rFonts w:cs="Arial"/>
              </w:rPr>
              <w:t>RS</w:t>
            </w:r>
          </w:p>
        </w:tc>
      </w:tr>
      <w:tr w:rsidR="002B1C4D" w:rsidRPr="002B1C4D" w14:paraId="01607775" w14:textId="77777777" w:rsidTr="002B1C4D">
        <w:trPr>
          <w:trHeight w:val="280"/>
        </w:trPr>
        <w:tc>
          <w:tcPr>
            <w:cnfStyle w:val="000010000000" w:firstRow="0" w:lastRow="0" w:firstColumn="0" w:lastColumn="0" w:oddVBand="1" w:evenVBand="0" w:oddHBand="0" w:evenHBand="0" w:firstRowFirstColumn="0" w:firstRowLastColumn="0" w:lastRowFirstColumn="0" w:lastRowLastColumn="0"/>
            <w:tcW w:w="1304" w:type="dxa"/>
            <w:tcBorders>
              <w:left w:val="none" w:sz="0" w:space="0" w:color="auto"/>
              <w:right w:val="none" w:sz="0" w:space="0" w:color="auto"/>
            </w:tcBorders>
          </w:tcPr>
          <w:p w14:paraId="07CFACBE" w14:textId="77777777" w:rsidR="002B1C4D" w:rsidRPr="002B1C4D" w:rsidRDefault="002B1C4D" w:rsidP="002B1C4D">
            <w:pPr>
              <w:jc w:val="center"/>
              <w:rPr>
                <w:rFonts w:cs="Arial"/>
              </w:rPr>
            </w:pPr>
            <w:r w:rsidRPr="002B1C4D">
              <w:rPr>
                <w:rFonts w:cs="Arial"/>
              </w:rPr>
              <w:t>14</w:t>
            </w:r>
          </w:p>
        </w:tc>
        <w:tc>
          <w:tcPr>
            <w:tcW w:w="4697" w:type="dxa"/>
          </w:tcPr>
          <w:p w14:paraId="4522A4AE" w14:textId="77777777" w:rsidR="002B1C4D" w:rsidRPr="002B1C4D" w:rsidRDefault="002B1C4D" w:rsidP="002B1C4D">
            <w:pP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Home Office CAST</w:t>
            </w:r>
          </w:p>
        </w:tc>
        <w:tc>
          <w:tcPr>
            <w:cnfStyle w:val="000010000000" w:firstRow="0" w:lastRow="0" w:firstColumn="0" w:lastColumn="0" w:oddVBand="1" w:evenVBand="0" w:oddHBand="0" w:evenHBand="0" w:firstRowFirstColumn="0" w:firstRowLastColumn="0" w:lastRowFirstColumn="0" w:lastRowLastColumn="0"/>
            <w:tcW w:w="1134" w:type="dxa"/>
            <w:tcBorders>
              <w:left w:val="none" w:sz="0" w:space="0" w:color="auto"/>
              <w:right w:val="none" w:sz="0" w:space="0" w:color="auto"/>
            </w:tcBorders>
          </w:tcPr>
          <w:p w14:paraId="5D146EC4" w14:textId="77777777" w:rsidR="002B1C4D" w:rsidRPr="002B1C4D" w:rsidRDefault="002B1C4D" w:rsidP="002B1C4D">
            <w:pPr>
              <w:jc w:val="center"/>
              <w:rPr>
                <w:rFonts w:cs="Arial"/>
              </w:rPr>
            </w:pPr>
            <w:r w:rsidRPr="002B1C4D">
              <w:rPr>
                <w:rFonts w:cs="Arial"/>
              </w:rPr>
              <w:t>CAST</w:t>
            </w:r>
          </w:p>
        </w:tc>
        <w:tc>
          <w:tcPr>
            <w:tcW w:w="837" w:type="dxa"/>
          </w:tcPr>
          <w:p w14:paraId="73EA40F2" w14:textId="77777777" w:rsidR="002B1C4D" w:rsidRPr="002B1C4D" w:rsidRDefault="002B1C4D" w:rsidP="002B1C4D">
            <w:pPr>
              <w:jc w:val="cente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USER</w:t>
            </w:r>
          </w:p>
        </w:tc>
        <w:tc>
          <w:tcPr>
            <w:cnfStyle w:val="000010000000" w:firstRow="0" w:lastRow="0" w:firstColumn="0" w:lastColumn="0" w:oddVBand="1" w:evenVBand="0" w:oddHBand="0" w:evenHBand="0" w:firstRowFirstColumn="0" w:firstRowLastColumn="0" w:lastRowFirstColumn="0" w:lastRowLastColumn="0"/>
            <w:tcW w:w="1084" w:type="dxa"/>
            <w:tcBorders>
              <w:left w:val="none" w:sz="0" w:space="0" w:color="auto"/>
              <w:right w:val="none" w:sz="0" w:space="0" w:color="auto"/>
            </w:tcBorders>
          </w:tcPr>
          <w:p w14:paraId="7CCA8BC1" w14:textId="77777777" w:rsidR="002B1C4D" w:rsidRPr="002B1C4D" w:rsidRDefault="002B1C4D" w:rsidP="002B1C4D">
            <w:pPr>
              <w:jc w:val="center"/>
              <w:rPr>
                <w:rFonts w:cs="Arial"/>
              </w:rPr>
            </w:pPr>
            <w:r w:rsidRPr="002B1C4D">
              <w:rPr>
                <w:rFonts w:cs="Arial"/>
              </w:rPr>
              <w:t>UK</w:t>
            </w:r>
          </w:p>
        </w:tc>
      </w:tr>
      <w:tr w:rsidR="002B1C4D" w:rsidRPr="002B1C4D" w14:paraId="19F46E63" w14:textId="77777777" w:rsidTr="002B1C4D">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1304" w:type="dxa"/>
            <w:tcBorders>
              <w:top w:val="none" w:sz="0" w:space="0" w:color="auto"/>
              <w:left w:val="none" w:sz="0" w:space="0" w:color="auto"/>
              <w:bottom w:val="none" w:sz="0" w:space="0" w:color="auto"/>
              <w:right w:val="none" w:sz="0" w:space="0" w:color="auto"/>
            </w:tcBorders>
          </w:tcPr>
          <w:p w14:paraId="6CD37F38" w14:textId="77777777" w:rsidR="002B1C4D" w:rsidRPr="002B1C4D" w:rsidRDefault="002B1C4D" w:rsidP="002B1C4D">
            <w:pPr>
              <w:jc w:val="center"/>
              <w:rPr>
                <w:rFonts w:cs="Arial"/>
              </w:rPr>
            </w:pPr>
            <w:r w:rsidRPr="002B1C4D">
              <w:rPr>
                <w:rFonts w:cs="Arial"/>
              </w:rPr>
              <w:t>15</w:t>
            </w:r>
          </w:p>
        </w:tc>
        <w:tc>
          <w:tcPr>
            <w:tcW w:w="4697" w:type="dxa"/>
            <w:tcBorders>
              <w:top w:val="none" w:sz="0" w:space="0" w:color="auto"/>
              <w:bottom w:val="none" w:sz="0" w:space="0" w:color="auto"/>
            </w:tcBorders>
          </w:tcPr>
          <w:p w14:paraId="08C47EA2" w14:textId="77777777" w:rsidR="002B1C4D" w:rsidRPr="002B1C4D" w:rsidRDefault="002B1C4D" w:rsidP="002B1C4D">
            <w:pP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National Police of the Netherlands</w:t>
            </w:r>
          </w:p>
        </w:tc>
        <w:tc>
          <w:tcPr>
            <w:cnfStyle w:val="000010000000" w:firstRow="0" w:lastRow="0" w:firstColumn="0" w:lastColumn="0" w:oddVBand="1" w:evenVBand="0" w:oddHBand="0" w:evenHBand="0" w:firstRowFirstColumn="0" w:firstRowLastColumn="0" w:lastRowFirstColumn="0" w:lastRowLastColumn="0"/>
            <w:tcW w:w="1134" w:type="dxa"/>
            <w:tcBorders>
              <w:top w:val="none" w:sz="0" w:space="0" w:color="auto"/>
              <w:left w:val="none" w:sz="0" w:space="0" w:color="auto"/>
              <w:bottom w:val="none" w:sz="0" w:space="0" w:color="auto"/>
              <w:right w:val="none" w:sz="0" w:space="0" w:color="auto"/>
            </w:tcBorders>
          </w:tcPr>
          <w:p w14:paraId="753AD275" w14:textId="77777777" w:rsidR="002B1C4D" w:rsidRPr="002B1C4D" w:rsidRDefault="002B1C4D" w:rsidP="002B1C4D">
            <w:pPr>
              <w:jc w:val="center"/>
              <w:rPr>
                <w:rFonts w:cs="Arial"/>
              </w:rPr>
            </w:pPr>
            <w:r w:rsidRPr="002B1C4D">
              <w:rPr>
                <w:rFonts w:cs="Arial"/>
              </w:rPr>
              <w:t>NPN</w:t>
            </w:r>
          </w:p>
        </w:tc>
        <w:tc>
          <w:tcPr>
            <w:tcW w:w="837" w:type="dxa"/>
            <w:tcBorders>
              <w:top w:val="none" w:sz="0" w:space="0" w:color="auto"/>
              <w:bottom w:val="none" w:sz="0" w:space="0" w:color="auto"/>
            </w:tcBorders>
          </w:tcPr>
          <w:p w14:paraId="6CA8C8E3" w14:textId="77777777" w:rsidR="002B1C4D" w:rsidRPr="002B1C4D" w:rsidRDefault="002B1C4D" w:rsidP="002B1C4D">
            <w:pPr>
              <w:jc w:val="cente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USER</w:t>
            </w:r>
          </w:p>
        </w:tc>
        <w:tc>
          <w:tcPr>
            <w:cnfStyle w:val="000010000000" w:firstRow="0" w:lastRow="0" w:firstColumn="0" w:lastColumn="0" w:oddVBand="1" w:evenVBand="0" w:oddHBand="0" w:evenHBand="0" w:firstRowFirstColumn="0" w:firstRowLastColumn="0" w:lastRowFirstColumn="0" w:lastRowLastColumn="0"/>
            <w:tcW w:w="1084" w:type="dxa"/>
            <w:tcBorders>
              <w:top w:val="none" w:sz="0" w:space="0" w:color="auto"/>
              <w:left w:val="none" w:sz="0" w:space="0" w:color="auto"/>
              <w:bottom w:val="none" w:sz="0" w:space="0" w:color="auto"/>
              <w:right w:val="none" w:sz="0" w:space="0" w:color="auto"/>
            </w:tcBorders>
          </w:tcPr>
          <w:p w14:paraId="222FAC5F" w14:textId="77777777" w:rsidR="002B1C4D" w:rsidRPr="002B1C4D" w:rsidRDefault="002B1C4D" w:rsidP="002B1C4D">
            <w:pPr>
              <w:jc w:val="center"/>
              <w:rPr>
                <w:rFonts w:cs="Arial"/>
              </w:rPr>
            </w:pPr>
            <w:r w:rsidRPr="002B1C4D">
              <w:rPr>
                <w:rFonts w:cs="Arial"/>
              </w:rPr>
              <w:t>NL</w:t>
            </w:r>
          </w:p>
        </w:tc>
      </w:tr>
      <w:tr w:rsidR="002B1C4D" w:rsidRPr="002B1C4D" w14:paraId="657828E5" w14:textId="77777777" w:rsidTr="002B1C4D">
        <w:trPr>
          <w:trHeight w:val="280"/>
        </w:trPr>
        <w:tc>
          <w:tcPr>
            <w:cnfStyle w:val="000010000000" w:firstRow="0" w:lastRow="0" w:firstColumn="0" w:lastColumn="0" w:oddVBand="1" w:evenVBand="0" w:oddHBand="0" w:evenHBand="0" w:firstRowFirstColumn="0" w:firstRowLastColumn="0" w:lastRowFirstColumn="0" w:lastRowLastColumn="0"/>
            <w:tcW w:w="1304" w:type="dxa"/>
            <w:tcBorders>
              <w:left w:val="none" w:sz="0" w:space="0" w:color="auto"/>
              <w:right w:val="none" w:sz="0" w:space="0" w:color="auto"/>
            </w:tcBorders>
          </w:tcPr>
          <w:p w14:paraId="513B9671" w14:textId="77777777" w:rsidR="002B1C4D" w:rsidRPr="002B1C4D" w:rsidRDefault="002B1C4D" w:rsidP="002B1C4D">
            <w:pPr>
              <w:jc w:val="center"/>
              <w:rPr>
                <w:rFonts w:cs="Arial"/>
              </w:rPr>
            </w:pPr>
            <w:r w:rsidRPr="002B1C4D">
              <w:rPr>
                <w:rFonts w:cs="Arial"/>
              </w:rPr>
              <w:t>16</w:t>
            </w:r>
          </w:p>
        </w:tc>
        <w:tc>
          <w:tcPr>
            <w:tcW w:w="4697" w:type="dxa"/>
          </w:tcPr>
          <w:p w14:paraId="76075C04" w14:textId="77777777" w:rsidR="002B1C4D" w:rsidRPr="002B1C4D" w:rsidRDefault="002B1C4D" w:rsidP="002B1C4D">
            <w:pP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General Directorate Combating Organized Crime, Ministry of Interior</w:t>
            </w:r>
          </w:p>
        </w:tc>
        <w:tc>
          <w:tcPr>
            <w:cnfStyle w:val="000010000000" w:firstRow="0" w:lastRow="0" w:firstColumn="0" w:lastColumn="0" w:oddVBand="1" w:evenVBand="0" w:oddHBand="0" w:evenHBand="0" w:firstRowFirstColumn="0" w:firstRowLastColumn="0" w:lastRowFirstColumn="0" w:lastRowLastColumn="0"/>
            <w:tcW w:w="1134" w:type="dxa"/>
            <w:tcBorders>
              <w:left w:val="none" w:sz="0" w:space="0" w:color="auto"/>
              <w:right w:val="none" w:sz="0" w:space="0" w:color="auto"/>
            </w:tcBorders>
          </w:tcPr>
          <w:p w14:paraId="13620608" w14:textId="77777777" w:rsidR="002B1C4D" w:rsidRPr="002B1C4D" w:rsidRDefault="002B1C4D" w:rsidP="002B1C4D">
            <w:pPr>
              <w:jc w:val="center"/>
              <w:rPr>
                <w:rFonts w:cs="Arial"/>
              </w:rPr>
            </w:pPr>
            <w:r w:rsidRPr="002B1C4D">
              <w:rPr>
                <w:rFonts w:cs="Arial"/>
              </w:rPr>
              <w:t>GDCOC</w:t>
            </w:r>
          </w:p>
        </w:tc>
        <w:tc>
          <w:tcPr>
            <w:tcW w:w="837" w:type="dxa"/>
          </w:tcPr>
          <w:p w14:paraId="328E2F0F" w14:textId="77777777" w:rsidR="002B1C4D" w:rsidRPr="002B1C4D" w:rsidRDefault="002B1C4D" w:rsidP="002B1C4D">
            <w:pPr>
              <w:jc w:val="cente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USER</w:t>
            </w:r>
          </w:p>
        </w:tc>
        <w:tc>
          <w:tcPr>
            <w:cnfStyle w:val="000010000000" w:firstRow="0" w:lastRow="0" w:firstColumn="0" w:lastColumn="0" w:oddVBand="1" w:evenVBand="0" w:oddHBand="0" w:evenHBand="0" w:firstRowFirstColumn="0" w:firstRowLastColumn="0" w:lastRowFirstColumn="0" w:lastRowLastColumn="0"/>
            <w:tcW w:w="1084" w:type="dxa"/>
            <w:tcBorders>
              <w:left w:val="none" w:sz="0" w:space="0" w:color="auto"/>
              <w:right w:val="none" w:sz="0" w:space="0" w:color="auto"/>
            </w:tcBorders>
          </w:tcPr>
          <w:p w14:paraId="13B0173D" w14:textId="77777777" w:rsidR="002B1C4D" w:rsidRPr="002B1C4D" w:rsidRDefault="002B1C4D" w:rsidP="002B1C4D">
            <w:pPr>
              <w:jc w:val="center"/>
              <w:rPr>
                <w:rFonts w:cs="Arial"/>
              </w:rPr>
            </w:pPr>
            <w:r w:rsidRPr="002B1C4D">
              <w:rPr>
                <w:rFonts w:cs="Arial"/>
              </w:rPr>
              <w:t>BG</w:t>
            </w:r>
          </w:p>
        </w:tc>
      </w:tr>
      <w:tr w:rsidR="002B1C4D" w:rsidRPr="002B1C4D" w14:paraId="6FDCB5F4" w14:textId="77777777" w:rsidTr="002B1C4D">
        <w:trPr>
          <w:cnfStyle w:val="000000100000" w:firstRow="0" w:lastRow="0" w:firstColumn="0" w:lastColumn="0" w:oddVBand="0" w:evenVBand="0" w:oddHBand="1" w:evenHBand="0" w:firstRowFirstColumn="0" w:firstRowLastColumn="0" w:lastRowFirstColumn="0" w:lastRowLastColumn="0"/>
          <w:trHeight w:val="307"/>
        </w:trPr>
        <w:tc>
          <w:tcPr>
            <w:cnfStyle w:val="000010000000" w:firstRow="0" w:lastRow="0" w:firstColumn="0" w:lastColumn="0" w:oddVBand="1" w:evenVBand="0" w:oddHBand="0" w:evenHBand="0" w:firstRowFirstColumn="0" w:firstRowLastColumn="0" w:lastRowFirstColumn="0" w:lastRowLastColumn="0"/>
            <w:tcW w:w="1304" w:type="dxa"/>
            <w:tcBorders>
              <w:top w:val="none" w:sz="0" w:space="0" w:color="auto"/>
              <w:left w:val="none" w:sz="0" w:space="0" w:color="auto"/>
              <w:bottom w:val="none" w:sz="0" w:space="0" w:color="auto"/>
              <w:right w:val="none" w:sz="0" w:space="0" w:color="auto"/>
            </w:tcBorders>
          </w:tcPr>
          <w:p w14:paraId="4DC5B9B3" w14:textId="77777777" w:rsidR="002B1C4D" w:rsidRPr="002B1C4D" w:rsidRDefault="002B1C4D" w:rsidP="002B1C4D">
            <w:pPr>
              <w:jc w:val="center"/>
              <w:rPr>
                <w:rFonts w:cs="Arial"/>
              </w:rPr>
            </w:pPr>
            <w:r w:rsidRPr="002B1C4D">
              <w:rPr>
                <w:rFonts w:cs="Arial"/>
              </w:rPr>
              <w:t>17</w:t>
            </w:r>
          </w:p>
        </w:tc>
        <w:tc>
          <w:tcPr>
            <w:tcW w:w="4697" w:type="dxa"/>
            <w:tcBorders>
              <w:top w:val="none" w:sz="0" w:space="0" w:color="auto"/>
              <w:bottom w:val="none" w:sz="0" w:space="0" w:color="auto"/>
            </w:tcBorders>
          </w:tcPr>
          <w:p w14:paraId="3571E012" w14:textId="77777777" w:rsidR="002B1C4D" w:rsidRPr="002B1C4D" w:rsidRDefault="002B1C4D" w:rsidP="002B1C4D">
            <w:pP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 xml:space="preserve">Local Police </w:t>
            </w:r>
            <w:proofErr w:type="spellStart"/>
            <w:r w:rsidRPr="002B1C4D">
              <w:rPr>
                <w:rFonts w:cs="Arial"/>
              </w:rPr>
              <w:t>Voorkempen</w:t>
            </w:r>
            <w:proofErr w:type="spellEnd"/>
          </w:p>
        </w:tc>
        <w:tc>
          <w:tcPr>
            <w:cnfStyle w:val="000010000000" w:firstRow="0" w:lastRow="0" w:firstColumn="0" w:lastColumn="0" w:oddVBand="1" w:evenVBand="0" w:oddHBand="0" w:evenHBand="0" w:firstRowFirstColumn="0" w:firstRowLastColumn="0" w:lastRowFirstColumn="0" w:lastRowLastColumn="0"/>
            <w:tcW w:w="1134" w:type="dxa"/>
            <w:tcBorders>
              <w:top w:val="none" w:sz="0" w:space="0" w:color="auto"/>
              <w:left w:val="none" w:sz="0" w:space="0" w:color="auto"/>
              <w:bottom w:val="none" w:sz="0" w:space="0" w:color="auto"/>
              <w:right w:val="none" w:sz="0" w:space="0" w:color="auto"/>
            </w:tcBorders>
          </w:tcPr>
          <w:p w14:paraId="6CADD66C" w14:textId="77777777" w:rsidR="002B1C4D" w:rsidRPr="002B1C4D" w:rsidRDefault="002B1C4D" w:rsidP="002B1C4D">
            <w:pPr>
              <w:jc w:val="center"/>
              <w:rPr>
                <w:rFonts w:cs="Arial"/>
              </w:rPr>
            </w:pPr>
            <w:r w:rsidRPr="002B1C4D">
              <w:rPr>
                <w:rFonts w:cs="Arial"/>
              </w:rPr>
              <w:t>LPV</w:t>
            </w:r>
          </w:p>
        </w:tc>
        <w:tc>
          <w:tcPr>
            <w:tcW w:w="837" w:type="dxa"/>
            <w:tcBorders>
              <w:top w:val="none" w:sz="0" w:space="0" w:color="auto"/>
              <w:bottom w:val="none" w:sz="0" w:space="0" w:color="auto"/>
            </w:tcBorders>
          </w:tcPr>
          <w:p w14:paraId="6407DCCD" w14:textId="77777777" w:rsidR="002B1C4D" w:rsidRPr="002B1C4D" w:rsidRDefault="002B1C4D" w:rsidP="002B1C4D">
            <w:pPr>
              <w:jc w:val="cente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USER</w:t>
            </w:r>
          </w:p>
        </w:tc>
        <w:tc>
          <w:tcPr>
            <w:cnfStyle w:val="000010000000" w:firstRow="0" w:lastRow="0" w:firstColumn="0" w:lastColumn="0" w:oddVBand="1" w:evenVBand="0" w:oddHBand="0" w:evenHBand="0" w:firstRowFirstColumn="0" w:firstRowLastColumn="0" w:lastRowFirstColumn="0" w:lastRowLastColumn="0"/>
            <w:tcW w:w="1084" w:type="dxa"/>
            <w:tcBorders>
              <w:top w:val="none" w:sz="0" w:space="0" w:color="auto"/>
              <w:left w:val="none" w:sz="0" w:space="0" w:color="auto"/>
              <w:bottom w:val="none" w:sz="0" w:space="0" w:color="auto"/>
              <w:right w:val="none" w:sz="0" w:space="0" w:color="auto"/>
            </w:tcBorders>
          </w:tcPr>
          <w:p w14:paraId="1CAE9026" w14:textId="77777777" w:rsidR="002B1C4D" w:rsidRPr="002B1C4D" w:rsidRDefault="002B1C4D" w:rsidP="002B1C4D">
            <w:pPr>
              <w:jc w:val="center"/>
              <w:rPr>
                <w:rFonts w:cs="Arial"/>
              </w:rPr>
            </w:pPr>
            <w:r w:rsidRPr="002B1C4D">
              <w:rPr>
                <w:rFonts w:cs="Arial"/>
              </w:rPr>
              <w:t>BE</w:t>
            </w:r>
          </w:p>
        </w:tc>
      </w:tr>
    </w:tbl>
    <w:p w14:paraId="1CADE2E4" w14:textId="77777777" w:rsidR="009B6DEA" w:rsidRDefault="009B6DEA" w:rsidP="000E3D02">
      <w:pPr>
        <w:rPr>
          <w:b/>
        </w:rPr>
      </w:pPr>
    </w:p>
    <w:p w14:paraId="4C2E7C94" w14:textId="5EBDF9BE" w:rsidR="009B6DEA" w:rsidRPr="009B6DEA" w:rsidRDefault="000E3D02" w:rsidP="000E3D02">
      <w:pPr>
        <w:rPr>
          <w:b/>
        </w:rPr>
      </w:pPr>
      <w:r w:rsidRPr="00F44D1C">
        <w:rPr>
          <w:b/>
        </w:rPr>
        <w:br w:type="page"/>
      </w:r>
    </w:p>
    <w:p w14:paraId="7DD698C0" w14:textId="77777777" w:rsidR="000E3D02" w:rsidRPr="00F44D1C" w:rsidRDefault="000E3D02" w:rsidP="00CF6D9E">
      <w:pPr>
        <w:pStyle w:val="TOCHeading"/>
      </w:pPr>
      <w:r w:rsidRPr="00F44D1C">
        <w:lastRenderedPageBreak/>
        <w:t>Document History</w:t>
      </w:r>
    </w:p>
    <w:p w14:paraId="2CAEEB12" w14:textId="77777777" w:rsidR="000E3D02" w:rsidRPr="00F44D1C" w:rsidRDefault="000E3D02" w:rsidP="000E3D02">
      <w:pPr>
        <w:rPr>
          <w:rFonts w:cs="Arial"/>
        </w:rPr>
      </w:pPr>
    </w:p>
    <w:tbl>
      <w:tblPr>
        <w:tblW w:w="9284" w:type="dxa"/>
        <w:tblBorders>
          <w:top w:val="single" w:sz="4" w:space="0" w:color="34495E"/>
          <w:left w:val="single" w:sz="4" w:space="0" w:color="34495E"/>
          <w:bottom w:val="single" w:sz="4" w:space="0" w:color="34495E"/>
          <w:right w:val="single" w:sz="4" w:space="0" w:color="34495E"/>
          <w:insideH w:val="single" w:sz="4" w:space="0" w:color="34495E"/>
          <w:insideV w:val="single" w:sz="4" w:space="0" w:color="34495E"/>
        </w:tblBorders>
        <w:tblLayout w:type="fixed"/>
        <w:tblCellMar>
          <w:left w:w="70" w:type="dxa"/>
          <w:right w:w="70" w:type="dxa"/>
        </w:tblCellMar>
        <w:tblLook w:val="0000" w:firstRow="0" w:lastRow="0" w:firstColumn="0" w:lastColumn="0" w:noHBand="0" w:noVBand="0"/>
      </w:tblPr>
      <w:tblGrid>
        <w:gridCol w:w="1063"/>
        <w:gridCol w:w="1559"/>
        <w:gridCol w:w="1442"/>
        <w:gridCol w:w="2813"/>
        <w:gridCol w:w="2407"/>
      </w:tblGrid>
      <w:tr w:rsidR="000E3D02" w:rsidRPr="00F44D1C" w14:paraId="36FD310F" w14:textId="77777777" w:rsidTr="005C637D">
        <w:trPr>
          <w:trHeight w:val="432"/>
        </w:trPr>
        <w:tc>
          <w:tcPr>
            <w:tcW w:w="1063" w:type="dxa"/>
            <w:shd w:val="clear" w:color="auto" w:fill="34495E"/>
            <w:vAlign w:val="center"/>
          </w:tcPr>
          <w:p w14:paraId="4D7CEBFA" w14:textId="77777777" w:rsidR="000E3D02" w:rsidRPr="00F44D1C" w:rsidRDefault="000E3D02" w:rsidP="003E2E43">
            <w:pPr>
              <w:jc w:val="center"/>
              <w:rPr>
                <w:rFonts w:cs="Arial"/>
                <w:b/>
                <w:color w:val="FFFFFF" w:themeColor="background1"/>
              </w:rPr>
            </w:pPr>
            <w:r w:rsidRPr="00F44D1C">
              <w:rPr>
                <w:rFonts w:cs="Arial"/>
                <w:b/>
                <w:color w:val="FFFFFF" w:themeColor="background1"/>
              </w:rPr>
              <w:t>VERSION</w:t>
            </w:r>
          </w:p>
        </w:tc>
        <w:tc>
          <w:tcPr>
            <w:tcW w:w="1559" w:type="dxa"/>
            <w:shd w:val="clear" w:color="auto" w:fill="34495E"/>
            <w:vAlign w:val="center"/>
          </w:tcPr>
          <w:p w14:paraId="4C75B8E0" w14:textId="77777777" w:rsidR="000E3D02" w:rsidRPr="00F44D1C" w:rsidRDefault="000E3D02" w:rsidP="003E2E43">
            <w:pPr>
              <w:jc w:val="center"/>
              <w:rPr>
                <w:rFonts w:cs="Arial"/>
                <w:b/>
                <w:color w:val="FFFFFF" w:themeColor="background1"/>
              </w:rPr>
            </w:pPr>
            <w:r w:rsidRPr="00F44D1C">
              <w:rPr>
                <w:rFonts w:cs="Arial"/>
                <w:b/>
                <w:color w:val="FFFFFF" w:themeColor="background1"/>
              </w:rPr>
              <w:t>DATE</w:t>
            </w:r>
          </w:p>
        </w:tc>
        <w:tc>
          <w:tcPr>
            <w:tcW w:w="1442" w:type="dxa"/>
            <w:shd w:val="clear" w:color="auto" w:fill="34495E"/>
            <w:vAlign w:val="center"/>
          </w:tcPr>
          <w:p w14:paraId="5B424828" w14:textId="77777777" w:rsidR="000E3D02" w:rsidRPr="00F44D1C" w:rsidRDefault="000E3D02" w:rsidP="003E2E43">
            <w:pPr>
              <w:jc w:val="center"/>
              <w:rPr>
                <w:rFonts w:cs="Arial"/>
                <w:b/>
                <w:color w:val="FFFFFF" w:themeColor="background1"/>
              </w:rPr>
            </w:pPr>
            <w:r w:rsidRPr="00F44D1C">
              <w:rPr>
                <w:rFonts w:cs="Arial"/>
                <w:b/>
                <w:color w:val="FFFFFF" w:themeColor="background1"/>
              </w:rPr>
              <w:t>STATUS</w:t>
            </w:r>
          </w:p>
        </w:tc>
        <w:tc>
          <w:tcPr>
            <w:tcW w:w="2813" w:type="dxa"/>
            <w:shd w:val="clear" w:color="auto" w:fill="34495E"/>
            <w:vAlign w:val="center"/>
          </w:tcPr>
          <w:p w14:paraId="18D71E1F" w14:textId="77777777" w:rsidR="000E3D02" w:rsidRPr="00F44D1C" w:rsidRDefault="000E3D02" w:rsidP="003E2E43">
            <w:pPr>
              <w:jc w:val="center"/>
              <w:rPr>
                <w:rFonts w:cs="Arial"/>
                <w:b/>
                <w:color w:val="FFFFFF" w:themeColor="background1"/>
              </w:rPr>
            </w:pPr>
            <w:r w:rsidRPr="00F44D1C">
              <w:rPr>
                <w:rFonts w:cs="Arial"/>
                <w:b/>
                <w:color w:val="FFFFFF" w:themeColor="background1"/>
              </w:rPr>
              <w:t>AUTHORS, REVIEWER</w:t>
            </w:r>
          </w:p>
        </w:tc>
        <w:tc>
          <w:tcPr>
            <w:tcW w:w="2407" w:type="dxa"/>
            <w:shd w:val="clear" w:color="auto" w:fill="34495E"/>
            <w:vAlign w:val="center"/>
          </w:tcPr>
          <w:p w14:paraId="0FAB3AD8" w14:textId="77777777" w:rsidR="000E3D02" w:rsidRPr="00F44D1C" w:rsidRDefault="000E3D02" w:rsidP="003E2E43">
            <w:pPr>
              <w:jc w:val="center"/>
              <w:rPr>
                <w:rFonts w:cs="Arial"/>
                <w:b/>
                <w:color w:val="FFFFFF" w:themeColor="background1"/>
              </w:rPr>
            </w:pPr>
            <w:r w:rsidRPr="00F44D1C">
              <w:rPr>
                <w:rFonts w:cs="Arial"/>
                <w:b/>
                <w:color w:val="FFFFFF" w:themeColor="background1"/>
              </w:rPr>
              <w:t>DESCRIPTION</w:t>
            </w:r>
          </w:p>
        </w:tc>
      </w:tr>
      <w:tr w:rsidR="000E3D02" w:rsidRPr="00F44D1C" w14:paraId="5FA985E8" w14:textId="77777777" w:rsidTr="005C637D">
        <w:trPr>
          <w:trHeight w:val="959"/>
        </w:trPr>
        <w:tc>
          <w:tcPr>
            <w:tcW w:w="1063" w:type="dxa"/>
            <w:shd w:val="clear" w:color="auto" w:fill="auto"/>
          </w:tcPr>
          <w:p w14:paraId="2A4FD5F5" w14:textId="77777777" w:rsidR="000E3D02" w:rsidRPr="00F44D1C" w:rsidRDefault="00DA5836" w:rsidP="003E2E43">
            <w:pPr>
              <w:rPr>
                <w:rFonts w:cs="Arial"/>
              </w:rPr>
            </w:pPr>
            <w:r w:rsidRPr="00F44D1C">
              <w:rPr>
                <w:rFonts w:cs="Arial"/>
              </w:rPr>
              <w:t>V</w:t>
            </w:r>
            <w:r w:rsidR="000E3D02" w:rsidRPr="00F44D1C">
              <w:rPr>
                <w:rFonts w:cs="Arial"/>
              </w:rPr>
              <w:t>0.1</w:t>
            </w:r>
          </w:p>
        </w:tc>
        <w:tc>
          <w:tcPr>
            <w:tcW w:w="1559" w:type="dxa"/>
            <w:shd w:val="clear" w:color="auto" w:fill="auto"/>
          </w:tcPr>
          <w:p w14:paraId="53CFD2BF" w14:textId="4968B843" w:rsidR="000E3D02" w:rsidRPr="00F44D1C" w:rsidRDefault="00AC1210" w:rsidP="00AC1210">
            <w:pPr>
              <w:rPr>
                <w:rFonts w:cs="Arial"/>
              </w:rPr>
            </w:pPr>
            <w:r>
              <w:rPr>
                <w:rFonts w:cs="Arial"/>
              </w:rPr>
              <w:t>02</w:t>
            </w:r>
            <w:r w:rsidR="005C637D">
              <w:rPr>
                <w:rFonts w:cs="Arial"/>
              </w:rPr>
              <w:t>/</w:t>
            </w:r>
            <w:r>
              <w:rPr>
                <w:rFonts w:cs="Arial"/>
              </w:rPr>
              <w:t>10</w:t>
            </w:r>
            <w:r w:rsidR="005C637D">
              <w:rPr>
                <w:rFonts w:cs="Arial"/>
              </w:rPr>
              <w:t>/</w:t>
            </w:r>
            <w:r>
              <w:rPr>
                <w:rFonts w:cs="Arial"/>
              </w:rPr>
              <w:t>2018</w:t>
            </w:r>
          </w:p>
        </w:tc>
        <w:tc>
          <w:tcPr>
            <w:tcW w:w="1442" w:type="dxa"/>
            <w:shd w:val="clear" w:color="auto" w:fill="auto"/>
          </w:tcPr>
          <w:p w14:paraId="66D4D2CF" w14:textId="16A7993F" w:rsidR="000E3D02" w:rsidRPr="00F44D1C" w:rsidRDefault="00AC1210" w:rsidP="003E2E43">
            <w:pPr>
              <w:rPr>
                <w:rFonts w:cs="Arial"/>
              </w:rPr>
            </w:pPr>
            <w:r>
              <w:rPr>
                <w:rFonts w:cs="Arial"/>
              </w:rPr>
              <w:t>Draft</w:t>
            </w:r>
          </w:p>
        </w:tc>
        <w:tc>
          <w:tcPr>
            <w:tcW w:w="2813" w:type="dxa"/>
            <w:shd w:val="clear" w:color="auto" w:fill="auto"/>
          </w:tcPr>
          <w:p w14:paraId="0DA83ED9" w14:textId="0E6BC81D" w:rsidR="000E3D02" w:rsidRPr="00F44D1C" w:rsidRDefault="00AC1210" w:rsidP="003E2E43">
            <w:pPr>
              <w:rPr>
                <w:rFonts w:cs="Arial"/>
              </w:rPr>
            </w:pPr>
            <w:r>
              <w:rPr>
                <w:rFonts w:cs="Arial"/>
              </w:rPr>
              <w:t>Youssef BOUALI, ENG</w:t>
            </w:r>
          </w:p>
        </w:tc>
        <w:tc>
          <w:tcPr>
            <w:tcW w:w="2407" w:type="dxa"/>
            <w:shd w:val="clear" w:color="auto" w:fill="auto"/>
          </w:tcPr>
          <w:p w14:paraId="0A7FB0AD" w14:textId="36AEBD1C" w:rsidR="000E3D02" w:rsidRPr="00F44D1C" w:rsidRDefault="000E3D02" w:rsidP="003E2E43">
            <w:pPr>
              <w:rPr>
                <w:rFonts w:cs="Arial"/>
              </w:rPr>
            </w:pPr>
            <w:r w:rsidRPr="00F44D1C">
              <w:rPr>
                <w:rFonts w:cs="Arial"/>
              </w:rPr>
              <w:t>First draft</w:t>
            </w:r>
            <w:r w:rsidR="00AC1210">
              <w:rPr>
                <w:rFonts w:cs="Arial"/>
              </w:rPr>
              <w:t xml:space="preserve"> of table of content</w:t>
            </w:r>
          </w:p>
        </w:tc>
      </w:tr>
      <w:tr w:rsidR="000E3D02" w:rsidRPr="00F44D1C" w14:paraId="13803AE2" w14:textId="77777777" w:rsidTr="005C637D">
        <w:trPr>
          <w:trHeight w:val="479"/>
        </w:trPr>
        <w:tc>
          <w:tcPr>
            <w:tcW w:w="1063" w:type="dxa"/>
            <w:shd w:val="clear" w:color="auto" w:fill="auto"/>
          </w:tcPr>
          <w:p w14:paraId="058303CE" w14:textId="77777777" w:rsidR="000E3D02" w:rsidRPr="00F44D1C" w:rsidRDefault="005C637D" w:rsidP="003E2E43">
            <w:pPr>
              <w:rPr>
                <w:rFonts w:cs="Arial"/>
              </w:rPr>
            </w:pPr>
            <w:r>
              <w:rPr>
                <w:rFonts w:cs="Arial"/>
              </w:rPr>
              <w:t>V0.2</w:t>
            </w:r>
          </w:p>
        </w:tc>
        <w:tc>
          <w:tcPr>
            <w:tcW w:w="1559" w:type="dxa"/>
            <w:shd w:val="clear" w:color="auto" w:fill="auto"/>
          </w:tcPr>
          <w:p w14:paraId="0E35A63E" w14:textId="46D01189" w:rsidR="000E3D02" w:rsidRPr="00F44D1C" w:rsidRDefault="009378B2" w:rsidP="009378B2">
            <w:pPr>
              <w:rPr>
                <w:rFonts w:cs="Arial"/>
              </w:rPr>
            </w:pPr>
            <w:r>
              <w:rPr>
                <w:rFonts w:cs="Arial"/>
              </w:rPr>
              <w:t>19</w:t>
            </w:r>
            <w:r w:rsidR="005C637D">
              <w:rPr>
                <w:rFonts w:cs="Arial"/>
              </w:rPr>
              <w:t>/</w:t>
            </w:r>
            <w:r>
              <w:rPr>
                <w:rFonts w:cs="Arial"/>
              </w:rPr>
              <w:t>10</w:t>
            </w:r>
            <w:r w:rsidR="005C637D">
              <w:rPr>
                <w:rFonts w:cs="Arial"/>
              </w:rPr>
              <w:t>/</w:t>
            </w:r>
            <w:r>
              <w:rPr>
                <w:rFonts w:cs="Arial"/>
              </w:rPr>
              <w:t>2018</w:t>
            </w:r>
          </w:p>
        </w:tc>
        <w:tc>
          <w:tcPr>
            <w:tcW w:w="1442" w:type="dxa"/>
            <w:shd w:val="clear" w:color="auto" w:fill="auto"/>
          </w:tcPr>
          <w:p w14:paraId="3B37590A" w14:textId="51919174" w:rsidR="000E3D02" w:rsidRPr="00F44D1C" w:rsidRDefault="009378B2" w:rsidP="003E2E43">
            <w:pPr>
              <w:rPr>
                <w:rFonts w:cs="Arial"/>
              </w:rPr>
            </w:pPr>
            <w:r>
              <w:rPr>
                <w:rFonts w:cs="Arial"/>
              </w:rPr>
              <w:t>Draft</w:t>
            </w:r>
          </w:p>
        </w:tc>
        <w:tc>
          <w:tcPr>
            <w:tcW w:w="2813" w:type="dxa"/>
            <w:shd w:val="clear" w:color="auto" w:fill="auto"/>
          </w:tcPr>
          <w:p w14:paraId="555F972B" w14:textId="54AB685E" w:rsidR="000E3D02" w:rsidRPr="00F44D1C" w:rsidRDefault="009378B2" w:rsidP="003E2E43">
            <w:pPr>
              <w:rPr>
                <w:rFonts w:cs="Arial"/>
              </w:rPr>
            </w:pPr>
            <w:r>
              <w:rPr>
                <w:rFonts w:cs="Arial"/>
              </w:rPr>
              <w:t>Youssef BOUALI, ENG</w:t>
            </w:r>
          </w:p>
        </w:tc>
        <w:tc>
          <w:tcPr>
            <w:tcW w:w="2407" w:type="dxa"/>
            <w:shd w:val="clear" w:color="auto" w:fill="auto"/>
          </w:tcPr>
          <w:p w14:paraId="4F3731D9" w14:textId="4A6B0DCA" w:rsidR="000E3D02" w:rsidRPr="00F44D1C" w:rsidRDefault="00964EC4" w:rsidP="003E2E43">
            <w:pPr>
              <w:rPr>
                <w:rFonts w:cs="Arial"/>
              </w:rPr>
            </w:pPr>
            <w:r>
              <w:rPr>
                <w:rFonts w:cs="Arial"/>
              </w:rPr>
              <w:t xml:space="preserve">Deliverable ready for </w:t>
            </w:r>
            <w:r w:rsidR="00CC7C03">
              <w:rPr>
                <w:rFonts w:cs="Arial"/>
              </w:rPr>
              <w:t xml:space="preserve">ENG </w:t>
            </w:r>
            <w:r>
              <w:rPr>
                <w:rFonts w:cs="Arial"/>
              </w:rPr>
              <w:t>internal review</w:t>
            </w:r>
          </w:p>
        </w:tc>
      </w:tr>
      <w:tr w:rsidR="005C637D" w:rsidRPr="00F44D1C" w14:paraId="10A36B67" w14:textId="77777777" w:rsidTr="005C637D">
        <w:trPr>
          <w:trHeight w:val="479"/>
        </w:trPr>
        <w:tc>
          <w:tcPr>
            <w:tcW w:w="1063" w:type="dxa"/>
            <w:shd w:val="clear" w:color="auto" w:fill="auto"/>
          </w:tcPr>
          <w:p w14:paraId="395FBCE7" w14:textId="77777777" w:rsidR="005C637D" w:rsidRPr="00F44D1C" w:rsidRDefault="005C637D" w:rsidP="005C637D">
            <w:pPr>
              <w:rPr>
                <w:rFonts w:cs="Arial"/>
              </w:rPr>
            </w:pPr>
            <w:r>
              <w:rPr>
                <w:rFonts w:cs="Arial"/>
              </w:rPr>
              <w:t>V0.3</w:t>
            </w:r>
          </w:p>
        </w:tc>
        <w:tc>
          <w:tcPr>
            <w:tcW w:w="1559" w:type="dxa"/>
            <w:shd w:val="clear" w:color="auto" w:fill="auto"/>
          </w:tcPr>
          <w:p w14:paraId="28DECABA" w14:textId="7DD0FE01" w:rsidR="005C637D" w:rsidRPr="00F44D1C" w:rsidRDefault="00CC7C03" w:rsidP="00CC7C03">
            <w:pPr>
              <w:rPr>
                <w:rFonts w:cs="Arial"/>
              </w:rPr>
            </w:pPr>
            <w:r>
              <w:rPr>
                <w:rFonts w:cs="Arial"/>
              </w:rPr>
              <w:t>22</w:t>
            </w:r>
            <w:r w:rsidR="005C637D">
              <w:rPr>
                <w:rFonts w:cs="Arial"/>
              </w:rPr>
              <w:t>/</w:t>
            </w:r>
            <w:r>
              <w:rPr>
                <w:rFonts w:cs="Arial"/>
              </w:rPr>
              <w:t>10</w:t>
            </w:r>
            <w:r w:rsidR="005C637D">
              <w:rPr>
                <w:rFonts w:cs="Arial"/>
              </w:rPr>
              <w:t>/</w:t>
            </w:r>
            <w:r>
              <w:rPr>
                <w:rFonts w:cs="Arial"/>
              </w:rPr>
              <w:t>2018</w:t>
            </w:r>
          </w:p>
        </w:tc>
        <w:tc>
          <w:tcPr>
            <w:tcW w:w="1442" w:type="dxa"/>
            <w:shd w:val="clear" w:color="auto" w:fill="auto"/>
          </w:tcPr>
          <w:p w14:paraId="06140F20" w14:textId="78840FEC" w:rsidR="005C637D" w:rsidRPr="00F44D1C" w:rsidRDefault="00CC7C03" w:rsidP="005C637D">
            <w:pPr>
              <w:rPr>
                <w:rFonts w:cs="Arial"/>
              </w:rPr>
            </w:pPr>
            <w:r>
              <w:rPr>
                <w:rFonts w:cs="Arial"/>
              </w:rPr>
              <w:t>Draft</w:t>
            </w:r>
          </w:p>
        </w:tc>
        <w:tc>
          <w:tcPr>
            <w:tcW w:w="2813" w:type="dxa"/>
            <w:shd w:val="clear" w:color="auto" w:fill="auto"/>
          </w:tcPr>
          <w:p w14:paraId="4A94F207" w14:textId="43789276" w:rsidR="005C637D" w:rsidRPr="0008246D" w:rsidRDefault="004E486C" w:rsidP="004E486C">
            <w:pPr>
              <w:rPr>
                <w:rFonts w:cs="Arial"/>
                <w:lang w:val="it-IT"/>
              </w:rPr>
            </w:pPr>
            <w:proofErr w:type="gramStart"/>
            <w:r w:rsidRPr="0008246D">
              <w:rPr>
                <w:rFonts w:cs="Arial"/>
                <w:lang w:val="it-IT"/>
              </w:rPr>
              <w:t>Ernesto  La</w:t>
            </w:r>
            <w:proofErr w:type="gramEnd"/>
            <w:r w:rsidRPr="0008246D">
              <w:rPr>
                <w:rFonts w:cs="Arial"/>
                <w:lang w:val="it-IT"/>
              </w:rPr>
              <w:t xml:space="preserve"> Mattina, </w:t>
            </w:r>
            <w:r w:rsidR="00CC7C03" w:rsidRPr="0008246D">
              <w:rPr>
                <w:rFonts w:cs="Arial"/>
                <w:lang w:val="it-IT"/>
              </w:rPr>
              <w:t>Youssef BOUALI,</w:t>
            </w:r>
            <w:r w:rsidRPr="0008246D">
              <w:rPr>
                <w:rFonts w:cs="Arial"/>
                <w:lang w:val="it-IT"/>
              </w:rPr>
              <w:t xml:space="preserve"> </w:t>
            </w:r>
            <w:r w:rsidR="00CC7C03" w:rsidRPr="0008246D">
              <w:rPr>
                <w:rFonts w:cs="Arial"/>
                <w:lang w:val="it-IT"/>
              </w:rPr>
              <w:t>ENG</w:t>
            </w:r>
          </w:p>
        </w:tc>
        <w:tc>
          <w:tcPr>
            <w:tcW w:w="2407" w:type="dxa"/>
            <w:shd w:val="clear" w:color="auto" w:fill="auto"/>
          </w:tcPr>
          <w:p w14:paraId="4F15C13F" w14:textId="0FC810FE" w:rsidR="005C637D" w:rsidRPr="00F44D1C" w:rsidRDefault="00CC7C03" w:rsidP="00CC7C03">
            <w:pPr>
              <w:rPr>
                <w:rFonts w:cs="Arial"/>
              </w:rPr>
            </w:pPr>
            <w:r>
              <w:rPr>
                <w:rFonts w:cs="Arial"/>
              </w:rPr>
              <w:t>Deliverable ready for Consortium internal review</w:t>
            </w:r>
          </w:p>
        </w:tc>
      </w:tr>
      <w:tr w:rsidR="000E3D02" w:rsidRPr="00F44D1C" w14:paraId="3AAA110E" w14:textId="77777777" w:rsidTr="005C637D">
        <w:trPr>
          <w:trHeight w:val="496"/>
        </w:trPr>
        <w:tc>
          <w:tcPr>
            <w:tcW w:w="1063" w:type="dxa"/>
            <w:shd w:val="clear" w:color="auto" w:fill="auto"/>
          </w:tcPr>
          <w:p w14:paraId="685BF5E7" w14:textId="5A423F3A" w:rsidR="000E3D02" w:rsidRPr="00F44D1C" w:rsidRDefault="0008246D" w:rsidP="003E2E43">
            <w:pPr>
              <w:rPr>
                <w:rFonts w:cs="Arial"/>
              </w:rPr>
            </w:pPr>
            <w:ins w:id="3" w:author="Microsoft Office User" w:date="2018-10-29T15:04:00Z">
              <w:r>
                <w:rPr>
                  <w:rFonts w:cs="Arial"/>
                </w:rPr>
                <w:t>V0.4</w:t>
              </w:r>
            </w:ins>
          </w:p>
        </w:tc>
        <w:tc>
          <w:tcPr>
            <w:tcW w:w="1559" w:type="dxa"/>
            <w:shd w:val="clear" w:color="auto" w:fill="auto"/>
          </w:tcPr>
          <w:p w14:paraId="2AF5948F" w14:textId="68882D10" w:rsidR="000E3D02" w:rsidRPr="00F44D1C" w:rsidRDefault="0008246D" w:rsidP="003E2E43">
            <w:pPr>
              <w:rPr>
                <w:rFonts w:cs="Arial"/>
              </w:rPr>
            </w:pPr>
            <w:ins w:id="4" w:author="Microsoft Office User" w:date="2018-10-29T15:05:00Z">
              <w:r>
                <w:rPr>
                  <w:rFonts w:cs="Arial"/>
                </w:rPr>
                <w:t>29/10/2018</w:t>
              </w:r>
            </w:ins>
          </w:p>
        </w:tc>
        <w:tc>
          <w:tcPr>
            <w:tcW w:w="1442" w:type="dxa"/>
            <w:shd w:val="clear" w:color="auto" w:fill="auto"/>
          </w:tcPr>
          <w:p w14:paraId="2A50EC2C" w14:textId="31E45D9A" w:rsidR="000E3D02" w:rsidRPr="00F44D1C" w:rsidRDefault="0008246D" w:rsidP="003E2E43">
            <w:pPr>
              <w:rPr>
                <w:rFonts w:cs="Arial"/>
              </w:rPr>
            </w:pPr>
            <w:ins w:id="5" w:author="Microsoft Office User" w:date="2018-10-29T15:05:00Z">
              <w:r>
                <w:rPr>
                  <w:rFonts w:cs="Arial"/>
                </w:rPr>
                <w:t>Draft</w:t>
              </w:r>
            </w:ins>
          </w:p>
        </w:tc>
        <w:tc>
          <w:tcPr>
            <w:tcW w:w="2813" w:type="dxa"/>
            <w:shd w:val="clear" w:color="auto" w:fill="auto"/>
          </w:tcPr>
          <w:p w14:paraId="7D810CA0" w14:textId="57CFB59B" w:rsidR="000E3D02" w:rsidRPr="00F44D1C" w:rsidRDefault="0008246D" w:rsidP="003E2E43">
            <w:pPr>
              <w:rPr>
                <w:rFonts w:cs="Arial"/>
              </w:rPr>
            </w:pPr>
            <w:ins w:id="6" w:author="Microsoft Office User" w:date="2018-10-29T15:05:00Z">
              <w:r>
                <w:rPr>
                  <w:rFonts w:cs="Arial"/>
                </w:rPr>
                <w:t>D. A. Tamburri, JADS</w:t>
              </w:r>
            </w:ins>
          </w:p>
        </w:tc>
        <w:tc>
          <w:tcPr>
            <w:tcW w:w="2407" w:type="dxa"/>
            <w:shd w:val="clear" w:color="auto" w:fill="auto"/>
          </w:tcPr>
          <w:p w14:paraId="5ACE629D" w14:textId="67C2E6DF" w:rsidR="000E3D02" w:rsidRPr="00F44D1C" w:rsidRDefault="0008246D" w:rsidP="003E2E43">
            <w:pPr>
              <w:rPr>
                <w:rFonts w:cs="Arial"/>
              </w:rPr>
            </w:pPr>
            <w:ins w:id="7" w:author="Microsoft Office User" w:date="2018-10-29T15:05:00Z">
              <w:r>
                <w:rPr>
                  <w:rFonts w:cs="Arial"/>
                </w:rPr>
                <w:t>Reviewed deliverable</w:t>
              </w:r>
            </w:ins>
          </w:p>
        </w:tc>
      </w:tr>
      <w:tr w:rsidR="000E3D02" w:rsidRPr="00F44D1C" w14:paraId="28A0B5D7" w14:textId="77777777" w:rsidTr="005C637D">
        <w:trPr>
          <w:trHeight w:val="496"/>
        </w:trPr>
        <w:tc>
          <w:tcPr>
            <w:tcW w:w="1063" w:type="dxa"/>
            <w:shd w:val="clear" w:color="auto" w:fill="auto"/>
          </w:tcPr>
          <w:p w14:paraId="295D0EC5" w14:textId="77777777" w:rsidR="000E3D02" w:rsidRPr="00F44D1C" w:rsidRDefault="000E3D02" w:rsidP="003E2E43">
            <w:pPr>
              <w:rPr>
                <w:rFonts w:cs="Arial"/>
              </w:rPr>
            </w:pPr>
          </w:p>
        </w:tc>
        <w:tc>
          <w:tcPr>
            <w:tcW w:w="1559" w:type="dxa"/>
            <w:shd w:val="clear" w:color="auto" w:fill="auto"/>
          </w:tcPr>
          <w:p w14:paraId="720C5662" w14:textId="77777777" w:rsidR="000E3D02" w:rsidRPr="00F44D1C" w:rsidRDefault="000E3D02" w:rsidP="003E2E43">
            <w:pPr>
              <w:rPr>
                <w:rFonts w:cs="Arial"/>
              </w:rPr>
            </w:pPr>
          </w:p>
        </w:tc>
        <w:tc>
          <w:tcPr>
            <w:tcW w:w="1442" w:type="dxa"/>
            <w:shd w:val="clear" w:color="auto" w:fill="auto"/>
          </w:tcPr>
          <w:p w14:paraId="5E5ADDFE" w14:textId="77777777" w:rsidR="000E3D02" w:rsidRPr="00F44D1C" w:rsidRDefault="000E3D02" w:rsidP="003E2E43">
            <w:pPr>
              <w:rPr>
                <w:rFonts w:cs="Arial"/>
              </w:rPr>
            </w:pPr>
          </w:p>
        </w:tc>
        <w:tc>
          <w:tcPr>
            <w:tcW w:w="2813" w:type="dxa"/>
            <w:shd w:val="clear" w:color="auto" w:fill="auto"/>
          </w:tcPr>
          <w:p w14:paraId="5F0344CB" w14:textId="77777777" w:rsidR="000E3D02" w:rsidRPr="00F44D1C" w:rsidRDefault="000E3D02" w:rsidP="003E2E43">
            <w:pPr>
              <w:rPr>
                <w:rFonts w:cs="Arial"/>
              </w:rPr>
            </w:pPr>
          </w:p>
        </w:tc>
        <w:tc>
          <w:tcPr>
            <w:tcW w:w="2407" w:type="dxa"/>
            <w:shd w:val="clear" w:color="auto" w:fill="auto"/>
          </w:tcPr>
          <w:p w14:paraId="1B7312B0" w14:textId="77777777" w:rsidR="000E3D02" w:rsidRPr="00F44D1C" w:rsidRDefault="000E3D02" w:rsidP="003E2E43">
            <w:pPr>
              <w:rPr>
                <w:rFonts w:cs="Arial"/>
              </w:rPr>
            </w:pPr>
          </w:p>
        </w:tc>
      </w:tr>
      <w:tr w:rsidR="000E3D02" w:rsidRPr="00F44D1C" w14:paraId="1FE739F4" w14:textId="77777777" w:rsidTr="005C637D">
        <w:trPr>
          <w:trHeight w:val="479"/>
        </w:trPr>
        <w:tc>
          <w:tcPr>
            <w:tcW w:w="1063" w:type="dxa"/>
            <w:shd w:val="clear" w:color="auto" w:fill="auto"/>
          </w:tcPr>
          <w:p w14:paraId="386CD305" w14:textId="77777777" w:rsidR="000E3D02" w:rsidRPr="00F44D1C" w:rsidRDefault="000E3D02" w:rsidP="003E2E43">
            <w:pPr>
              <w:rPr>
                <w:rFonts w:cs="Arial"/>
              </w:rPr>
            </w:pPr>
          </w:p>
        </w:tc>
        <w:tc>
          <w:tcPr>
            <w:tcW w:w="1559" w:type="dxa"/>
            <w:shd w:val="clear" w:color="auto" w:fill="auto"/>
          </w:tcPr>
          <w:p w14:paraId="41E83F75" w14:textId="77777777" w:rsidR="000E3D02" w:rsidRPr="00F44D1C" w:rsidRDefault="000E3D02" w:rsidP="003E2E43">
            <w:pPr>
              <w:rPr>
                <w:rFonts w:cs="Arial"/>
              </w:rPr>
            </w:pPr>
          </w:p>
        </w:tc>
        <w:tc>
          <w:tcPr>
            <w:tcW w:w="1442" w:type="dxa"/>
            <w:shd w:val="clear" w:color="auto" w:fill="auto"/>
          </w:tcPr>
          <w:p w14:paraId="05D740C7" w14:textId="77777777" w:rsidR="000E3D02" w:rsidRPr="00F44D1C" w:rsidRDefault="000E3D02" w:rsidP="003E2E43">
            <w:pPr>
              <w:rPr>
                <w:rFonts w:cs="Arial"/>
              </w:rPr>
            </w:pPr>
          </w:p>
        </w:tc>
        <w:tc>
          <w:tcPr>
            <w:tcW w:w="2813" w:type="dxa"/>
            <w:shd w:val="clear" w:color="auto" w:fill="auto"/>
          </w:tcPr>
          <w:p w14:paraId="2DDCBA88" w14:textId="77777777" w:rsidR="000E3D02" w:rsidRPr="00F44D1C" w:rsidRDefault="000E3D02" w:rsidP="003E2E43">
            <w:pPr>
              <w:rPr>
                <w:rFonts w:cs="Arial"/>
              </w:rPr>
            </w:pPr>
          </w:p>
        </w:tc>
        <w:tc>
          <w:tcPr>
            <w:tcW w:w="2407" w:type="dxa"/>
            <w:shd w:val="clear" w:color="auto" w:fill="auto"/>
          </w:tcPr>
          <w:p w14:paraId="07ECBBA4" w14:textId="77777777" w:rsidR="000E3D02" w:rsidRPr="00F44D1C" w:rsidRDefault="000E3D02" w:rsidP="003E2E43">
            <w:pPr>
              <w:rPr>
                <w:rFonts w:cs="Arial"/>
              </w:rPr>
            </w:pPr>
          </w:p>
        </w:tc>
      </w:tr>
      <w:tr w:rsidR="000E3D02" w:rsidRPr="00F44D1C" w14:paraId="62D29783" w14:textId="77777777" w:rsidTr="005C637D">
        <w:trPr>
          <w:trHeight w:val="496"/>
        </w:trPr>
        <w:tc>
          <w:tcPr>
            <w:tcW w:w="1063" w:type="dxa"/>
            <w:shd w:val="clear" w:color="auto" w:fill="auto"/>
          </w:tcPr>
          <w:p w14:paraId="04A70209" w14:textId="77777777" w:rsidR="000E3D02" w:rsidRPr="00F44D1C" w:rsidRDefault="000E3D02" w:rsidP="003E2E43">
            <w:pPr>
              <w:rPr>
                <w:rFonts w:cs="Arial"/>
              </w:rPr>
            </w:pPr>
          </w:p>
        </w:tc>
        <w:tc>
          <w:tcPr>
            <w:tcW w:w="1559" w:type="dxa"/>
            <w:shd w:val="clear" w:color="auto" w:fill="auto"/>
          </w:tcPr>
          <w:p w14:paraId="1605D62F" w14:textId="77777777" w:rsidR="000E3D02" w:rsidRPr="00F44D1C" w:rsidRDefault="000E3D02" w:rsidP="003E2E43">
            <w:pPr>
              <w:rPr>
                <w:rFonts w:cs="Arial"/>
              </w:rPr>
            </w:pPr>
          </w:p>
        </w:tc>
        <w:tc>
          <w:tcPr>
            <w:tcW w:w="1442" w:type="dxa"/>
            <w:shd w:val="clear" w:color="auto" w:fill="auto"/>
          </w:tcPr>
          <w:p w14:paraId="78F6846A" w14:textId="77777777" w:rsidR="000E3D02" w:rsidRPr="00F44D1C" w:rsidRDefault="000E3D02" w:rsidP="003E2E43">
            <w:pPr>
              <w:rPr>
                <w:rFonts w:cs="Arial"/>
              </w:rPr>
            </w:pPr>
          </w:p>
        </w:tc>
        <w:tc>
          <w:tcPr>
            <w:tcW w:w="2813" w:type="dxa"/>
            <w:shd w:val="clear" w:color="auto" w:fill="auto"/>
          </w:tcPr>
          <w:p w14:paraId="2442D151" w14:textId="77777777" w:rsidR="000E3D02" w:rsidRPr="00F44D1C" w:rsidRDefault="000E3D02" w:rsidP="003E2E43">
            <w:pPr>
              <w:rPr>
                <w:rFonts w:cs="Arial"/>
              </w:rPr>
            </w:pPr>
          </w:p>
        </w:tc>
        <w:tc>
          <w:tcPr>
            <w:tcW w:w="2407" w:type="dxa"/>
            <w:shd w:val="clear" w:color="auto" w:fill="auto"/>
          </w:tcPr>
          <w:p w14:paraId="3264DF2D" w14:textId="77777777" w:rsidR="000E3D02" w:rsidRPr="00F44D1C" w:rsidRDefault="000E3D02" w:rsidP="003E2E43">
            <w:pPr>
              <w:rPr>
                <w:rFonts w:cs="Arial"/>
              </w:rPr>
            </w:pPr>
          </w:p>
        </w:tc>
      </w:tr>
    </w:tbl>
    <w:p w14:paraId="440B7872" w14:textId="77777777" w:rsidR="000E3D02" w:rsidRPr="00F44D1C" w:rsidRDefault="000E3D02" w:rsidP="000E3D02">
      <w:pPr>
        <w:rPr>
          <w:rFonts w:cs="Arial"/>
        </w:rPr>
      </w:pPr>
    </w:p>
    <w:p w14:paraId="071890EC" w14:textId="77777777" w:rsidR="000E3D02" w:rsidRPr="00F44D1C" w:rsidRDefault="000E3D02" w:rsidP="000E3D02">
      <w:pPr>
        <w:rPr>
          <w:rFonts w:cs="Arial"/>
          <w:lang w:eastAsia="el-GR"/>
        </w:rPr>
      </w:pPr>
    </w:p>
    <w:p w14:paraId="547C699A" w14:textId="77777777" w:rsidR="000E3D02" w:rsidRPr="00F44D1C" w:rsidRDefault="000E3D02" w:rsidP="000E3D02">
      <w:pPr>
        <w:rPr>
          <w:rFonts w:cs="Arial"/>
          <w:lang w:eastAsia="el-GR"/>
        </w:rPr>
      </w:pPr>
    </w:p>
    <w:p w14:paraId="43EC17CE" w14:textId="77777777" w:rsidR="000E3D02" w:rsidRPr="00F44D1C" w:rsidRDefault="000E3D02" w:rsidP="000E3D02">
      <w:pPr>
        <w:rPr>
          <w:rFonts w:cs="Arial"/>
          <w:lang w:eastAsia="el-GR"/>
        </w:rPr>
      </w:pPr>
    </w:p>
    <w:p w14:paraId="535A1207" w14:textId="77777777" w:rsidR="000E3D02" w:rsidRPr="00F44D1C" w:rsidRDefault="000E3D02" w:rsidP="000E3D02">
      <w:pPr>
        <w:rPr>
          <w:rFonts w:cs="Arial"/>
          <w:lang w:eastAsia="el-GR"/>
        </w:rPr>
      </w:pPr>
    </w:p>
    <w:p w14:paraId="4172685D" w14:textId="77777777" w:rsidR="000E3D02" w:rsidRPr="00F44D1C" w:rsidRDefault="000E3D02" w:rsidP="000E3D02">
      <w:pPr>
        <w:rPr>
          <w:rFonts w:cs="Arial"/>
          <w:lang w:eastAsia="el-GR"/>
        </w:rPr>
      </w:pPr>
    </w:p>
    <w:p w14:paraId="5D1A9F1C" w14:textId="77777777" w:rsidR="000E3D02" w:rsidRPr="00F44D1C" w:rsidRDefault="000E3D02" w:rsidP="000E3D02">
      <w:pPr>
        <w:rPr>
          <w:rFonts w:cs="Arial"/>
          <w:lang w:eastAsia="el-GR"/>
        </w:rPr>
      </w:pPr>
    </w:p>
    <w:p w14:paraId="6156E184" w14:textId="77777777" w:rsidR="000E3D02" w:rsidRPr="00F44D1C" w:rsidRDefault="000E3D02" w:rsidP="000E3D02">
      <w:pPr>
        <w:rPr>
          <w:rFonts w:cs="Arial"/>
          <w:lang w:eastAsia="el-GR"/>
        </w:rPr>
      </w:pPr>
    </w:p>
    <w:p w14:paraId="5D1677D1" w14:textId="77777777" w:rsidR="000E3D02" w:rsidRPr="00F44D1C" w:rsidRDefault="000E3D02" w:rsidP="000E3D02">
      <w:pPr>
        <w:rPr>
          <w:rFonts w:cs="Arial"/>
          <w:lang w:eastAsia="el-GR"/>
        </w:rPr>
      </w:pPr>
    </w:p>
    <w:p w14:paraId="41FF7839" w14:textId="77777777" w:rsidR="000E3D02" w:rsidRPr="00F44D1C" w:rsidRDefault="000E3D02" w:rsidP="000E3D02">
      <w:pPr>
        <w:rPr>
          <w:rFonts w:cs="Arial"/>
          <w:lang w:eastAsia="el-GR"/>
        </w:rPr>
      </w:pPr>
    </w:p>
    <w:p w14:paraId="00B400BF" w14:textId="77777777" w:rsidR="000E3D02" w:rsidRPr="00F44D1C" w:rsidRDefault="000E3D02" w:rsidP="000E3D02">
      <w:pPr>
        <w:rPr>
          <w:rFonts w:cs="Arial"/>
          <w:lang w:eastAsia="el-GR"/>
        </w:rPr>
      </w:pPr>
    </w:p>
    <w:p w14:paraId="148D514B" w14:textId="77777777" w:rsidR="000E3D02" w:rsidRPr="00F44D1C" w:rsidRDefault="000E3D02" w:rsidP="000E3D02">
      <w:pPr>
        <w:rPr>
          <w:rFonts w:cs="Arial"/>
          <w:lang w:eastAsia="el-GR"/>
        </w:rPr>
      </w:pPr>
    </w:p>
    <w:p w14:paraId="0C745CAD" w14:textId="77777777" w:rsidR="000E3D02" w:rsidRPr="00F44D1C" w:rsidRDefault="000E3D02" w:rsidP="000E3D02">
      <w:pPr>
        <w:rPr>
          <w:rFonts w:cs="Arial"/>
          <w:lang w:eastAsia="el-GR"/>
        </w:rPr>
      </w:pPr>
    </w:p>
    <w:p w14:paraId="67142130" w14:textId="77777777" w:rsidR="000E3D02" w:rsidRPr="00F44D1C" w:rsidRDefault="000E3D02" w:rsidP="000E3D02">
      <w:pPr>
        <w:rPr>
          <w:rFonts w:eastAsiaTheme="majorEastAsia" w:cstheme="majorBidi"/>
          <w:b/>
          <w:sz w:val="32"/>
          <w:szCs w:val="32"/>
          <w:lang w:eastAsia="it-IT"/>
        </w:rPr>
      </w:pPr>
      <w:r w:rsidRPr="00F44D1C">
        <w:rPr>
          <w:b/>
        </w:rPr>
        <w:br w:type="page"/>
      </w:r>
    </w:p>
    <w:p w14:paraId="0A4A29CF" w14:textId="77777777" w:rsidR="000E3D02" w:rsidRPr="00F44D1C" w:rsidRDefault="000E3D02" w:rsidP="00CF6D9E">
      <w:pPr>
        <w:pStyle w:val="TOCHeading"/>
      </w:pPr>
      <w:r w:rsidRPr="00F44D1C">
        <w:lastRenderedPageBreak/>
        <w:t>Definitions, Acronyms and Abbreviations</w:t>
      </w:r>
    </w:p>
    <w:p w14:paraId="5A32B3A1" w14:textId="77777777" w:rsidR="000E3D02" w:rsidRPr="00F44D1C" w:rsidRDefault="000E3D02" w:rsidP="000E3D02">
      <w:pPr>
        <w:rPr>
          <w:rFonts w:cs="Arial"/>
        </w:rPr>
      </w:pPr>
    </w:p>
    <w:tbl>
      <w:tblPr>
        <w:tblW w:w="0" w:type="auto"/>
        <w:tblBorders>
          <w:top w:val="single" w:sz="4" w:space="0" w:color="34495E"/>
          <w:left w:val="single" w:sz="4" w:space="0" w:color="34495E"/>
          <w:bottom w:val="single" w:sz="4" w:space="0" w:color="34495E"/>
          <w:right w:val="single" w:sz="4" w:space="0" w:color="34495E"/>
          <w:insideH w:val="single" w:sz="4" w:space="0" w:color="34495E"/>
          <w:insideV w:val="single" w:sz="4" w:space="0" w:color="34495E"/>
        </w:tblBorders>
        <w:tblLayout w:type="fixed"/>
        <w:tblLook w:val="04A0" w:firstRow="1" w:lastRow="0" w:firstColumn="1" w:lastColumn="0" w:noHBand="0" w:noVBand="1"/>
      </w:tblPr>
      <w:tblGrid>
        <w:gridCol w:w="1951"/>
        <w:gridCol w:w="6693"/>
      </w:tblGrid>
      <w:tr w:rsidR="000E3D02" w:rsidRPr="00F44D1C" w14:paraId="7C484363" w14:textId="77777777" w:rsidTr="003E2E43">
        <w:trPr>
          <w:trHeight w:val="432"/>
        </w:trPr>
        <w:tc>
          <w:tcPr>
            <w:tcW w:w="1951" w:type="dxa"/>
            <w:shd w:val="clear" w:color="auto" w:fill="34495E"/>
            <w:vAlign w:val="center"/>
          </w:tcPr>
          <w:p w14:paraId="662201A0" w14:textId="77777777" w:rsidR="000E3D02" w:rsidRPr="00F44D1C" w:rsidRDefault="000E3D02" w:rsidP="003E2E43">
            <w:pPr>
              <w:jc w:val="center"/>
              <w:rPr>
                <w:rFonts w:cs="Arial"/>
                <w:b/>
                <w:color w:val="FFFFFF" w:themeColor="background1"/>
              </w:rPr>
            </w:pPr>
            <w:r w:rsidRPr="00F44D1C">
              <w:rPr>
                <w:rFonts w:cs="Arial"/>
                <w:b/>
                <w:color w:val="FFFFFF" w:themeColor="background1"/>
              </w:rPr>
              <w:t>ACRONYMS / ABBREVIATIONS</w:t>
            </w:r>
          </w:p>
        </w:tc>
        <w:tc>
          <w:tcPr>
            <w:tcW w:w="6693" w:type="dxa"/>
            <w:shd w:val="clear" w:color="auto" w:fill="34495E"/>
            <w:vAlign w:val="center"/>
          </w:tcPr>
          <w:p w14:paraId="41A544AC" w14:textId="77777777" w:rsidR="000E3D02" w:rsidRPr="00F44D1C" w:rsidRDefault="000E3D02" w:rsidP="003E2E43">
            <w:pPr>
              <w:jc w:val="center"/>
              <w:rPr>
                <w:rFonts w:cs="Arial"/>
                <w:b/>
                <w:color w:val="FFFFFF" w:themeColor="background1"/>
              </w:rPr>
            </w:pPr>
            <w:r w:rsidRPr="00F44D1C">
              <w:rPr>
                <w:rFonts w:cs="Arial"/>
                <w:b/>
                <w:color w:val="FFFFFF" w:themeColor="background1"/>
              </w:rPr>
              <w:t>DESCRIPTION</w:t>
            </w:r>
          </w:p>
        </w:tc>
      </w:tr>
      <w:tr w:rsidR="000E3D02" w:rsidRPr="00F44D1C" w14:paraId="4081EB79" w14:textId="77777777" w:rsidTr="003E2E43">
        <w:trPr>
          <w:trHeight w:val="454"/>
        </w:trPr>
        <w:tc>
          <w:tcPr>
            <w:tcW w:w="1951" w:type="dxa"/>
          </w:tcPr>
          <w:p w14:paraId="7B4E230C" w14:textId="7BF254F8" w:rsidR="000E3D02" w:rsidRPr="00F44D1C" w:rsidRDefault="00693A80" w:rsidP="00693A80">
            <w:pPr>
              <w:jc w:val="center"/>
              <w:rPr>
                <w:rFonts w:cs="Arial"/>
              </w:rPr>
            </w:pPr>
            <w:r>
              <w:rPr>
                <w:rFonts w:cs="Arial"/>
              </w:rPr>
              <w:t>CA</w:t>
            </w:r>
          </w:p>
        </w:tc>
        <w:tc>
          <w:tcPr>
            <w:tcW w:w="6693" w:type="dxa"/>
          </w:tcPr>
          <w:p w14:paraId="7FA38DC0" w14:textId="1AB29C64" w:rsidR="000E3D02" w:rsidRPr="00F44D1C" w:rsidRDefault="00693A80" w:rsidP="003E2E43">
            <w:pPr>
              <w:rPr>
                <w:rFonts w:cs="Arial"/>
                <w:lang w:eastAsia="it-IT"/>
              </w:rPr>
            </w:pPr>
            <w:r>
              <w:rPr>
                <w:rFonts w:cs="Arial"/>
                <w:lang w:eastAsia="it-IT"/>
              </w:rPr>
              <w:t>Consortium Agreement</w:t>
            </w:r>
          </w:p>
        </w:tc>
      </w:tr>
      <w:tr w:rsidR="000E3D02" w:rsidRPr="00F44D1C" w14:paraId="4FC6CB89" w14:textId="77777777" w:rsidTr="003E2E43">
        <w:trPr>
          <w:trHeight w:val="454"/>
        </w:trPr>
        <w:tc>
          <w:tcPr>
            <w:tcW w:w="1951" w:type="dxa"/>
          </w:tcPr>
          <w:p w14:paraId="53334A03" w14:textId="51266A30" w:rsidR="000E3D02" w:rsidRPr="00F44D1C" w:rsidRDefault="00693A80" w:rsidP="00693A80">
            <w:pPr>
              <w:jc w:val="center"/>
              <w:rPr>
                <w:rFonts w:cs="Arial"/>
              </w:rPr>
            </w:pPr>
            <w:r>
              <w:rPr>
                <w:rFonts w:cs="Arial"/>
              </w:rPr>
              <w:t>DESCA</w:t>
            </w:r>
          </w:p>
        </w:tc>
        <w:tc>
          <w:tcPr>
            <w:tcW w:w="6693" w:type="dxa"/>
          </w:tcPr>
          <w:p w14:paraId="71AB32BF" w14:textId="33A92648" w:rsidR="000E3D02" w:rsidRPr="00F44D1C" w:rsidRDefault="00693A80" w:rsidP="003E2E43">
            <w:pPr>
              <w:rPr>
                <w:rFonts w:cs="Arial"/>
                <w:lang w:eastAsia="it-IT"/>
              </w:rPr>
            </w:pPr>
            <w:r w:rsidRPr="00693A80">
              <w:rPr>
                <w:rFonts w:cs="Arial"/>
                <w:lang w:eastAsia="it-IT"/>
              </w:rPr>
              <w:t>Development of a Simplified Consortium Agreement</w:t>
            </w:r>
          </w:p>
        </w:tc>
      </w:tr>
      <w:tr w:rsidR="000E3D02" w:rsidRPr="00F44D1C" w14:paraId="3208B2B7" w14:textId="77777777" w:rsidTr="003E2E43">
        <w:trPr>
          <w:trHeight w:val="454"/>
        </w:trPr>
        <w:tc>
          <w:tcPr>
            <w:tcW w:w="1951" w:type="dxa"/>
          </w:tcPr>
          <w:p w14:paraId="187B343E" w14:textId="7B2E5B24" w:rsidR="000E3D02" w:rsidRPr="00F44D1C" w:rsidRDefault="00693A80" w:rsidP="00693A80">
            <w:pPr>
              <w:jc w:val="center"/>
              <w:rPr>
                <w:rFonts w:cs="Arial"/>
              </w:rPr>
            </w:pPr>
            <w:r>
              <w:rPr>
                <w:rFonts w:cs="Arial"/>
              </w:rPr>
              <w:t>GA</w:t>
            </w:r>
          </w:p>
        </w:tc>
        <w:tc>
          <w:tcPr>
            <w:tcW w:w="6693" w:type="dxa"/>
          </w:tcPr>
          <w:p w14:paraId="498FF076" w14:textId="3C6B5CC1" w:rsidR="000E3D02" w:rsidRPr="00F44D1C" w:rsidRDefault="00693A80" w:rsidP="003E2E43">
            <w:pPr>
              <w:rPr>
                <w:rFonts w:cs="Arial"/>
                <w:lang w:eastAsia="it-IT"/>
              </w:rPr>
            </w:pPr>
            <w:r>
              <w:rPr>
                <w:rFonts w:cs="Arial"/>
                <w:lang w:eastAsia="it-IT"/>
              </w:rPr>
              <w:t>Grant Agreement</w:t>
            </w:r>
          </w:p>
        </w:tc>
      </w:tr>
      <w:tr w:rsidR="000E3D02" w:rsidRPr="00F44D1C" w14:paraId="51FC2EEA" w14:textId="77777777" w:rsidTr="003E2E43">
        <w:trPr>
          <w:trHeight w:val="454"/>
        </w:trPr>
        <w:tc>
          <w:tcPr>
            <w:tcW w:w="1951" w:type="dxa"/>
          </w:tcPr>
          <w:p w14:paraId="12BCD3C6" w14:textId="7DD22882" w:rsidR="000E3D02" w:rsidRPr="00F44D1C" w:rsidRDefault="00693A80" w:rsidP="00693A80">
            <w:pPr>
              <w:jc w:val="center"/>
              <w:rPr>
                <w:rFonts w:cs="Arial"/>
              </w:rPr>
            </w:pPr>
            <w:r>
              <w:rPr>
                <w:rFonts w:cs="Arial"/>
              </w:rPr>
              <w:t>IPR</w:t>
            </w:r>
          </w:p>
        </w:tc>
        <w:tc>
          <w:tcPr>
            <w:tcW w:w="6693" w:type="dxa"/>
          </w:tcPr>
          <w:p w14:paraId="71151CBB" w14:textId="127A5BA9" w:rsidR="000E3D02" w:rsidRPr="00F44D1C" w:rsidRDefault="00693A80" w:rsidP="00693A80">
            <w:pPr>
              <w:rPr>
                <w:rFonts w:cs="Arial"/>
                <w:lang w:eastAsia="it-IT"/>
              </w:rPr>
            </w:pPr>
            <w:r>
              <w:rPr>
                <w:rFonts w:cs="Arial"/>
                <w:lang w:eastAsia="it-IT"/>
              </w:rPr>
              <w:t>Intellectual P</w:t>
            </w:r>
            <w:r w:rsidRPr="00693A80">
              <w:rPr>
                <w:rFonts w:cs="Arial"/>
                <w:lang w:eastAsia="it-IT"/>
              </w:rPr>
              <w:t xml:space="preserve">roperty </w:t>
            </w:r>
            <w:r>
              <w:rPr>
                <w:rFonts w:cs="Arial"/>
                <w:lang w:eastAsia="it-IT"/>
              </w:rPr>
              <w:t>R</w:t>
            </w:r>
            <w:r w:rsidRPr="00693A80">
              <w:rPr>
                <w:rFonts w:cs="Arial"/>
                <w:lang w:eastAsia="it-IT"/>
              </w:rPr>
              <w:t>ights</w:t>
            </w:r>
          </w:p>
        </w:tc>
      </w:tr>
      <w:tr w:rsidR="000E3D02" w:rsidRPr="00F44D1C" w14:paraId="604D1590" w14:textId="77777777" w:rsidTr="003E2E43">
        <w:trPr>
          <w:trHeight w:val="454"/>
        </w:trPr>
        <w:tc>
          <w:tcPr>
            <w:tcW w:w="1951" w:type="dxa"/>
          </w:tcPr>
          <w:p w14:paraId="52A09FF2" w14:textId="7B1B308B" w:rsidR="000E3D02" w:rsidRPr="00F44D1C" w:rsidRDefault="00693A80" w:rsidP="00693A80">
            <w:pPr>
              <w:jc w:val="center"/>
              <w:rPr>
                <w:rFonts w:cs="Arial"/>
              </w:rPr>
            </w:pPr>
            <w:r>
              <w:rPr>
                <w:rFonts w:cs="Arial"/>
              </w:rPr>
              <w:t>PMC</w:t>
            </w:r>
          </w:p>
        </w:tc>
        <w:tc>
          <w:tcPr>
            <w:tcW w:w="6693" w:type="dxa"/>
          </w:tcPr>
          <w:p w14:paraId="7724F80E" w14:textId="5D222FA4" w:rsidR="000E3D02" w:rsidRPr="00F44D1C" w:rsidRDefault="00693A80" w:rsidP="003E2E43">
            <w:pPr>
              <w:rPr>
                <w:rFonts w:cs="Arial"/>
                <w:lang w:eastAsia="it-IT"/>
              </w:rPr>
            </w:pPr>
            <w:r>
              <w:rPr>
                <w:rFonts w:cs="Arial"/>
                <w:lang w:eastAsia="it-IT"/>
              </w:rPr>
              <w:t>Project Management Committee</w:t>
            </w:r>
          </w:p>
        </w:tc>
      </w:tr>
      <w:tr w:rsidR="000E3D02" w:rsidRPr="00F44D1C" w14:paraId="482980EA" w14:textId="77777777" w:rsidTr="003E2E43">
        <w:trPr>
          <w:trHeight w:val="454"/>
        </w:trPr>
        <w:tc>
          <w:tcPr>
            <w:tcW w:w="1951" w:type="dxa"/>
          </w:tcPr>
          <w:p w14:paraId="0841257C" w14:textId="038A9D32" w:rsidR="000E3D02" w:rsidRPr="00F44D1C" w:rsidRDefault="00693A80" w:rsidP="00693A80">
            <w:pPr>
              <w:jc w:val="center"/>
            </w:pPr>
            <w:r>
              <w:t>TMC</w:t>
            </w:r>
          </w:p>
        </w:tc>
        <w:tc>
          <w:tcPr>
            <w:tcW w:w="6693" w:type="dxa"/>
          </w:tcPr>
          <w:p w14:paraId="4647B64D" w14:textId="77BD28E1" w:rsidR="000E3D02" w:rsidRPr="00F44D1C" w:rsidRDefault="00693A80" w:rsidP="003E2E43">
            <w:r>
              <w:t>Technical Management Committee</w:t>
            </w:r>
          </w:p>
        </w:tc>
      </w:tr>
    </w:tbl>
    <w:p w14:paraId="7B435BC8" w14:textId="77777777" w:rsidR="000E3D02" w:rsidRPr="00F44D1C" w:rsidRDefault="000E3D02" w:rsidP="000E3D02">
      <w:pPr>
        <w:rPr>
          <w:rFonts w:cs="Arial"/>
        </w:rPr>
      </w:pPr>
    </w:p>
    <w:p w14:paraId="6225127F" w14:textId="77777777" w:rsidR="000E3D02" w:rsidRPr="00F44D1C" w:rsidRDefault="000E3D02" w:rsidP="000E3D02">
      <w:pPr>
        <w:rPr>
          <w:rFonts w:cs="Arial"/>
        </w:rPr>
      </w:pPr>
    </w:p>
    <w:p w14:paraId="4343824E" w14:textId="77777777" w:rsidR="000E3D02" w:rsidRPr="00F44D1C" w:rsidRDefault="000E3D02" w:rsidP="000E3D02">
      <w:pPr>
        <w:rPr>
          <w:rFonts w:cs="Arial"/>
        </w:rPr>
      </w:pPr>
    </w:p>
    <w:p w14:paraId="0FEAC0F5" w14:textId="77777777" w:rsidR="000E3D02" w:rsidRPr="00F44D1C" w:rsidRDefault="000E3D02" w:rsidP="000E3D02">
      <w:pPr>
        <w:rPr>
          <w:rFonts w:cs="Arial"/>
        </w:rPr>
      </w:pPr>
    </w:p>
    <w:p w14:paraId="3BF92995" w14:textId="77777777" w:rsidR="000E3D02" w:rsidRPr="00F44D1C" w:rsidRDefault="000E3D02" w:rsidP="000E3D02">
      <w:pPr>
        <w:rPr>
          <w:rFonts w:cs="Arial"/>
        </w:rPr>
      </w:pPr>
    </w:p>
    <w:p w14:paraId="60BD03E8" w14:textId="77777777" w:rsidR="000E3D02" w:rsidRPr="00F44D1C" w:rsidRDefault="000E3D02" w:rsidP="000E3D02">
      <w:pPr>
        <w:rPr>
          <w:rFonts w:cs="Arial"/>
        </w:rPr>
      </w:pPr>
    </w:p>
    <w:p w14:paraId="4E4BBFC2" w14:textId="77777777" w:rsidR="000E3D02" w:rsidRPr="00F44D1C" w:rsidRDefault="000E3D02" w:rsidP="000E3D02">
      <w:pPr>
        <w:tabs>
          <w:tab w:val="left" w:pos="3655"/>
        </w:tabs>
        <w:rPr>
          <w:rFonts w:cs="Arial"/>
        </w:rPr>
      </w:pPr>
    </w:p>
    <w:p w14:paraId="4B086592" w14:textId="77777777" w:rsidR="000E3D02" w:rsidRPr="00F44D1C" w:rsidRDefault="000E3D02" w:rsidP="000E3D02">
      <w:pPr>
        <w:rPr>
          <w:rFonts w:cs="Arial"/>
        </w:rPr>
      </w:pPr>
    </w:p>
    <w:p w14:paraId="1C2D61B1" w14:textId="77777777" w:rsidR="000E3D02" w:rsidRPr="00F44D1C" w:rsidRDefault="000E3D02" w:rsidP="000E3D02">
      <w:pPr>
        <w:rPr>
          <w:rFonts w:cs="Arial"/>
        </w:rPr>
      </w:pPr>
    </w:p>
    <w:p w14:paraId="14097A00" w14:textId="77777777" w:rsidR="000E3D02" w:rsidRPr="00F44D1C" w:rsidRDefault="000E3D02" w:rsidP="000E3D02">
      <w:pPr>
        <w:rPr>
          <w:rFonts w:cs="Arial"/>
        </w:rPr>
      </w:pPr>
    </w:p>
    <w:p w14:paraId="4A9A1C67" w14:textId="77777777" w:rsidR="000E3D02" w:rsidRPr="00F44D1C" w:rsidRDefault="000E3D02" w:rsidP="000E3D02">
      <w:pPr>
        <w:rPr>
          <w:rFonts w:cs="Arial"/>
        </w:rPr>
      </w:pPr>
    </w:p>
    <w:p w14:paraId="1540836C" w14:textId="77777777" w:rsidR="000E3D02" w:rsidRPr="00F44D1C" w:rsidRDefault="000E3D02" w:rsidP="000E3D02">
      <w:pPr>
        <w:rPr>
          <w:rFonts w:cs="Arial"/>
        </w:rPr>
      </w:pPr>
    </w:p>
    <w:p w14:paraId="66FE7E34" w14:textId="77777777" w:rsidR="000E3D02" w:rsidRPr="00F44D1C" w:rsidRDefault="000E3D02" w:rsidP="000E3D02">
      <w:pPr>
        <w:rPr>
          <w:rFonts w:cs="Arial"/>
        </w:rPr>
      </w:pPr>
    </w:p>
    <w:p w14:paraId="4C3C8507" w14:textId="77777777" w:rsidR="000E3D02" w:rsidRPr="00F44D1C" w:rsidRDefault="000E3D02" w:rsidP="000E3D02">
      <w:pPr>
        <w:rPr>
          <w:rFonts w:eastAsiaTheme="majorEastAsia" w:cstheme="majorBidi"/>
          <w:b/>
          <w:sz w:val="32"/>
          <w:szCs w:val="32"/>
          <w:lang w:eastAsia="it-IT"/>
        </w:rPr>
      </w:pPr>
      <w:r w:rsidRPr="00F44D1C">
        <w:rPr>
          <w:b/>
        </w:rPr>
        <w:br w:type="page"/>
      </w:r>
    </w:p>
    <w:sdt>
      <w:sdtPr>
        <w:rPr>
          <w:rFonts w:eastAsiaTheme="minorEastAsia" w:cstheme="minorBidi"/>
          <w:b w:val="0"/>
          <w:color w:val="auto"/>
          <w:spacing w:val="0"/>
          <w:kern w:val="0"/>
          <w:sz w:val="22"/>
          <w:szCs w:val="22"/>
        </w:rPr>
        <w:id w:val="-1099253769"/>
        <w:docPartObj>
          <w:docPartGallery w:val="Table of Contents"/>
          <w:docPartUnique/>
        </w:docPartObj>
      </w:sdtPr>
      <w:sdtEndPr>
        <w:rPr>
          <w:bCs/>
          <w:noProof/>
        </w:rPr>
      </w:sdtEndPr>
      <w:sdtContent>
        <w:p w14:paraId="48C84C36" w14:textId="77777777" w:rsidR="000E3D02" w:rsidRPr="000B3E1B" w:rsidRDefault="000E3D02" w:rsidP="000E3D02">
          <w:pPr>
            <w:pStyle w:val="TOCHeading"/>
          </w:pPr>
          <w:r w:rsidRPr="000B3E1B">
            <w:t>Table of Contents</w:t>
          </w:r>
        </w:p>
        <w:p w14:paraId="41390C86" w14:textId="77777777" w:rsidR="00E22775" w:rsidRDefault="000E3D02">
          <w:pPr>
            <w:pStyle w:val="TOC1"/>
            <w:tabs>
              <w:tab w:val="right" w:leader="dot" w:pos="9628"/>
            </w:tabs>
            <w:rPr>
              <w:rFonts w:asciiTheme="minorHAnsi" w:hAnsiTheme="minorHAnsi"/>
              <w:noProof/>
              <w:sz w:val="24"/>
              <w:szCs w:val="24"/>
            </w:rPr>
          </w:pPr>
          <w:r w:rsidRPr="000B3E1B">
            <w:fldChar w:fldCharType="begin"/>
          </w:r>
          <w:r w:rsidRPr="000B3E1B">
            <w:instrText xml:space="preserve"> TOC \o "1-3" \u </w:instrText>
          </w:r>
          <w:r w:rsidRPr="000B3E1B">
            <w:fldChar w:fldCharType="separate"/>
          </w:r>
          <w:r w:rsidR="00E22775">
            <w:rPr>
              <w:noProof/>
            </w:rPr>
            <w:t>Executive Summary</w:t>
          </w:r>
          <w:r w:rsidR="00E22775">
            <w:rPr>
              <w:noProof/>
            </w:rPr>
            <w:tab/>
          </w:r>
          <w:r w:rsidR="00E22775">
            <w:rPr>
              <w:noProof/>
            </w:rPr>
            <w:fldChar w:fldCharType="begin"/>
          </w:r>
          <w:r w:rsidR="00E22775">
            <w:rPr>
              <w:noProof/>
            </w:rPr>
            <w:instrText xml:space="preserve"> PAGEREF _Toc527967995 \h </w:instrText>
          </w:r>
          <w:r w:rsidR="00E22775">
            <w:rPr>
              <w:noProof/>
            </w:rPr>
          </w:r>
          <w:r w:rsidR="00E22775">
            <w:rPr>
              <w:noProof/>
            </w:rPr>
            <w:fldChar w:fldCharType="separate"/>
          </w:r>
          <w:r w:rsidR="00E22775">
            <w:rPr>
              <w:noProof/>
            </w:rPr>
            <w:t>8</w:t>
          </w:r>
          <w:r w:rsidR="00E22775">
            <w:rPr>
              <w:noProof/>
            </w:rPr>
            <w:fldChar w:fldCharType="end"/>
          </w:r>
        </w:p>
        <w:p w14:paraId="44A23D42" w14:textId="77777777" w:rsidR="00E22775" w:rsidRDefault="00E22775">
          <w:pPr>
            <w:pStyle w:val="TOC1"/>
            <w:tabs>
              <w:tab w:val="left" w:pos="442"/>
              <w:tab w:val="right" w:leader="dot" w:pos="9628"/>
            </w:tabs>
            <w:rPr>
              <w:rFonts w:asciiTheme="minorHAnsi" w:hAnsiTheme="minorHAnsi"/>
              <w:noProof/>
              <w:sz w:val="24"/>
              <w:szCs w:val="24"/>
            </w:rPr>
          </w:pPr>
          <w:r>
            <w:rPr>
              <w:noProof/>
              <w:lang w:eastAsia="el-GR"/>
            </w:rPr>
            <w:t>1</w:t>
          </w:r>
          <w:r>
            <w:rPr>
              <w:rFonts w:asciiTheme="minorHAnsi" w:hAnsiTheme="minorHAnsi"/>
              <w:noProof/>
              <w:sz w:val="24"/>
              <w:szCs w:val="24"/>
            </w:rPr>
            <w:tab/>
          </w:r>
          <w:r>
            <w:rPr>
              <w:noProof/>
              <w:lang w:eastAsia="el-GR"/>
            </w:rPr>
            <w:t>Introduction</w:t>
          </w:r>
          <w:r>
            <w:rPr>
              <w:noProof/>
            </w:rPr>
            <w:tab/>
          </w:r>
          <w:r>
            <w:rPr>
              <w:noProof/>
            </w:rPr>
            <w:fldChar w:fldCharType="begin"/>
          </w:r>
          <w:r>
            <w:rPr>
              <w:noProof/>
            </w:rPr>
            <w:instrText xml:space="preserve"> PAGEREF _Toc527967996 \h </w:instrText>
          </w:r>
          <w:r>
            <w:rPr>
              <w:noProof/>
            </w:rPr>
          </w:r>
          <w:r>
            <w:rPr>
              <w:noProof/>
            </w:rPr>
            <w:fldChar w:fldCharType="separate"/>
          </w:r>
          <w:r>
            <w:rPr>
              <w:noProof/>
            </w:rPr>
            <w:t>9</w:t>
          </w:r>
          <w:r>
            <w:rPr>
              <w:noProof/>
            </w:rPr>
            <w:fldChar w:fldCharType="end"/>
          </w:r>
        </w:p>
        <w:p w14:paraId="1F14D8E2" w14:textId="77777777" w:rsidR="00E22775" w:rsidRDefault="00E22775">
          <w:pPr>
            <w:pStyle w:val="TOC1"/>
            <w:tabs>
              <w:tab w:val="left" w:pos="442"/>
              <w:tab w:val="right" w:leader="dot" w:pos="9628"/>
            </w:tabs>
            <w:rPr>
              <w:rFonts w:asciiTheme="minorHAnsi" w:hAnsiTheme="minorHAnsi"/>
              <w:noProof/>
              <w:sz w:val="24"/>
              <w:szCs w:val="24"/>
            </w:rPr>
          </w:pPr>
          <w:r>
            <w:rPr>
              <w:noProof/>
            </w:rPr>
            <w:t>1</w:t>
          </w:r>
          <w:r>
            <w:rPr>
              <w:rFonts w:asciiTheme="minorHAnsi" w:hAnsiTheme="minorHAnsi"/>
              <w:noProof/>
              <w:sz w:val="24"/>
              <w:szCs w:val="24"/>
            </w:rPr>
            <w:tab/>
          </w:r>
          <w:r>
            <w:rPr>
              <w:noProof/>
            </w:rPr>
            <w:t>Initial Agreements on IPR Management</w:t>
          </w:r>
          <w:r>
            <w:rPr>
              <w:noProof/>
            </w:rPr>
            <w:tab/>
          </w:r>
          <w:r>
            <w:rPr>
              <w:noProof/>
            </w:rPr>
            <w:fldChar w:fldCharType="begin"/>
          </w:r>
          <w:r>
            <w:rPr>
              <w:noProof/>
            </w:rPr>
            <w:instrText xml:space="preserve"> PAGEREF _Toc527967997 \h </w:instrText>
          </w:r>
          <w:r>
            <w:rPr>
              <w:noProof/>
            </w:rPr>
          </w:r>
          <w:r>
            <w:rPr>
              <w:noProof/>
            </w:rPr>
            <w:fldChar w:fldCharType="separate"/>
          </w:r>
          <w:r>
            <w:rPr>
              <w:noProof/>
            </w:rPr>
            <w:t>10</w:t>
          </w:r>
          <w:r>
            <w:rPr>
              <w:noProof/>
            </w:rPr>
            <w:fldChar w:fldCharType="end"/>
          </w:r>
        </w:p>
        <w:p w14:paraId="7DD109A6" w14:textId="77777777" w:rsidR="00E22775" w:rsidRDefault="00E22775">
          <w:pPr>
            <w:pStyle w:val="TOC2"/>
            <w:tabs>
              <w:tab w:val="left" w:pos="960"/>
              <w:tab w:val="right" w:leader="dot" w:pos="9628"/>
            </w:tabs>
            <w:rPr>
              <w:rFonts w:asciiTheme="minorHAnsi" w:hAnsiTheme="minorHAnsi"/>
              <w:noProof/>
              <w:sz w:val="24"/>
              <w:szCs w:val="24"/>
            </w:rPr>
          </w:pPr>
          <w:r>
            <w:rPr>
              <w:noProof/>
            </w:rPr>
            <w:t>1.1</w:t>
          </w:r>
          <w:r>
            <w:rPr>
              <w:rFonts w:asciiTheme="minorHAnsi" w:hAnsiTheme="minorHAnsi"/>
              <w:noProof/>
              <w:sz w:val="24"/>
              <w:szCs w:val="24"/>
            </w:rPr>
            <w:tab/>
          </w:r>
          <w:r>
            <w:rPr>
              <w:noProof/>
            </w:rPr>
            <w:t>Protection of Background</w:t>
          </w:r>
          <w:r>
            <w:rPr>
              <w:noProof/>
            </w:rPr>
            <w:tab/>
          </w:r>
          <w:r>
            <w:rPr>
              <w:noProof/>
            </w:rPr>
            <w:fldChar w:fldCharType="begin"/>
          </w:r>
          <w:r>
            <w:rPr>
              <w:noProof/>
            </w:rPr>
            <w:instrText xml:space="preserve"> PAGEREF _Toc527967998 \h </w:instrText>
          </w:r>
          <w:r>
            <w:rPr>
              <w:noProof/>
            </w:rPr>
          </w:r>
          <w:r>
            <w:rPr>
              <w:noProof/>
            </w:rPr>
            <w:fldChar w:fldCharType="separate"/>
          </w:r>
          <w:r>
            <w:rPr>
              <w:noProof/>
            </w:rPr>
            <w:t>10</w:t>
          </w:r>
          <w:r>
            <w:rPr>
              <w:noProof/>
            </w:rPr>
            <w:fldChar w:fldCharType="end"/>
          </w:r>
        </w:p>
        <w:p w14:paraId="576C244F" w14:textId="77777777" w:rsidR="00E22775" w:rsidRDefault="00E22775">
          <w:pPr>
            <w:pStyle w:val="TOC2"/>
            <w:tabs>
              <w:tab w:val="left" w:pos="960"/>
              <w:tab w:val="right" w:leader="dot" w:pos="9628"/>
            </w:tabs>
            <w:rPr>
              <w:rFonts w:asciiTheme="minorHAnsi" w:hAnsiTheme="minorHAnsi"/>
              <w:noProof/>
              <w:sz w:val="24"/>
              <w:szCs w:val="24"/>
            </w:rPr>
          </w:pPr>
          <w:r>
            <w:rPr>
              <w:noProof/>
            </w:rPr>
            <w:t>1.2</w:t>
          </w:r>
          <w:r>
            <w:rPr>
              <w:rFonts w:asciiTheme="minorHAnsi" w:hAnsiTheme="minorHAnsi"/>
              <w:noProof/>
              <w:sz w:val="24"/>
              <w:szCs w:val="24"/>
            </w:rPr>
            <w:tab/>
          </w:r>
          <w:r>
            <w:rPr>
              <w:noProof/>
            </w:rPr>
            <w:t>Protection of Foreground</w:t>
          </w:r>
          <w:r>
            <w:rPr>
              <w:noProof/>
            </w:rPr>
            <w:tab/>
          </w:r>
          <w:r>
            <w:rPr>
              <w:noProof/>
            </w:rPr>
            <w:fldChar w:fldCharType="begin"/>
          </w:r>
          <w:r>
            <w:rPr>
              <w:noProof/>
            </w:rPr>
            <w:instrText xml:space="preserve"> PAGEREF _Toc527967999 \h </w:instrText>
          </w:r>
          <w:r>
            <w:rPr>
              <w:noProof/>
            </w:rPr>
          </w:r>
          <w:r>
            <w:rPr>
              <w:noProof/>
            </w:rPr>
            <w:fldChar w:fldCharType="separate"/>
          </w:r>
          <w:r>
            <w:rPr>
              <w:noProof/>
            </w:rPr>
            <w:t>10</w:t>
          </w:r>
          <w:r>
            <w:rPr>
              <w:noProof/>
            </w:rPr>
            <w:fldChar w:fldCharType="end"/>
          </w:r>
        </w:p>
        <w:p w14:paraId="6AB9C00A" w14:textId="77777777" w:rsidR="00E22775" w:rsidRDefault="00E22775">
          <w:pPr>
            <w:pStyle w:val="TOC2"/>
            <w:tabs>
              <w:tab w:val="left" w:pos="960"/>
              <w:tab w:val="right" w:leader="dot" w:pos="9628"/>
            </w:tabs>
            <w:rPr>
              <w:rFonts w:asciiTheme="minorHAnsi" w:hAnsiTheme="minorHAnsi"/>
              <w:noProof/>
              <w:sz w:val="24"/>
              <w:szCs w:val="24"/>
            </w:rPr>
          </w:pPr>
          <w:r>
            <w:rPr>
              <w:noProof/>
            </w:rPr>
            <w:t>1.3</w:t>
          </w:r>
          <w:r>
            <w:rPr>
              <w:rFonts w:asciiTheme="minorHAnsi" w:hAnsiTheme="minorHAnsi"/>
              <w:noProof/>
              <w:sz w:val="24"/>
              <w:szCs w:val="24"/>
            </w:rPr>
            <w:tab/>
          </w:r>
          <w:r>
            <w:rPr>
              <w:noProof/>
            </w:rPr>
            <w:t>Notion of Joint Ownership</w:t>
          </w:r>
          <w:r>
            <w:rPr>
              <w:noProof/>
            </w:rPr>
            <w:tab/>
          </w:r>
          <w:r>
            <w:rPr>
              <w:noProof/>
            </w:rPr>
            <w:fldChar w:fldCharType="begin"/>
          </w:r>
          <w:r>
            <w:rPr>
              <w:noProof/>
            </w:rPr>
            <w:instrText xml:space="preserve"> PAGEREF _Toc527968000 \h </w:instrText>
          </w:r>
          <w:r>
            <w:rPr>
              <w:noProof/>
            </w:rPr>
          </w:r>
          <w:r>
            <w:rPr>
              <w:noProof/>
            </w:rPr>
            <w:fldChar w:fldCharType="separate"/>
          </w:r>
          <w:r>
            <w:rPr>
              <w:noProof/>
            </w:rPr>
            <w:t>10</w:t>
          </w:r>
          <w:r>
            <w:rPr>
              <w:noProof/>
            </w:rPr>
            <w:fldChar w:fldCharType="end"/>
          </w:r>
        </w:p>
        <w:p w14:paraId="73093B90" w14:textId="77777777" w:rsidR="00E22775" w:rsidRDefault="00E22775">
          <w:pPr>
            <w:pStyle w:val="TOC2"/>
            <w:tabs>
              <w:tab w:val="left" w:pos="960"/>
              <w:tab w:val="right" w:leader="dot" w:pos="9628"/>
            </w:tabs>
            <w:rPr>
              <w:rFonts w:asciiTheme="minorHAnsi" w:hAnsiTheme="minorHAnsi"/>
              <w:noProof/>
              <w:sz w:val="24"/>
              <w:szCs w:val="24"/>
            </w:rPr>
          </w:pPr>
          <w:r>
            <w:rPr>
              <w:noProof/>
            </w:rPr>
            <w:t>1.4</w:t>
          </w:r>
          <w:r>
            <w:rPr>
              <w:rFonts w:asciiTheme="minorHAnsi" w:hAnsiTheme="minorHAnsi"/>
              <w:noProof/>
              <w:sz w:val="24"/>
              <w:szCs w:val="24"/>
            </w:rPr>
            <w:tab/>
          </w:r>
          <w:r>
            <w:rPr>
              <w:noProof/>
            </w:rPr>
            <w:t>Access Rights</w:t>
          </w:r>
          <w:r>
            <w:rPr>
              <w:noProof/>
            </w:rPr>
            <w:tab/>
          </w:r>
          <w:r>
            <w:rPr>
              <w:noProof/>
            </w:rPr>
            <w:fldChar w:fldCharType="begin"/>
          </w:r>
          <w:r>
            <w:rPr>
              <w:noProof/>
            </w:rPr>
            <w:instrText xml:space="preserve"> PAGEREF _Toc527968001 \h </w:instrText>
          </w:r>
          <w:r>
            <w:rPr>
              <w:noProof/>
            </w:rPr>
          </w:r>
          <w:r>
            <w:rPr>
              <w:noProof/>
            </w:rPr>
            <w:fldChar w:fldCharType="separate"/>
          </w:r>
          <w:r>
            <w:rPr>
              <w:noProof/>
            </w:rPr>
            <w:t>11</w:t>
          </w:r>
          <w:r>
            <w:rPr>
              <w:noProof/>
            </w:rPr>
            <w:fldChar w:fldCharType="end"/>
          </w:r>
        </w:p>
        <w:p w14:paraId="443EEDC9" w14:textId="77777777" w:rsidR="00E22775" w:rsidRDefault="00E22775">
          <w:pPr>
            <w:pStyle w:val="TOC3"/>
            <w:tabs>
              <w:tab w:val="left" w:pos="1200"/>
              <w:tab w:val="right" w:leader="dot" w:pos="9628"/>
            </w:tabs>
            <w:rPr>
              <w:rFonts w:asciiTheme="minorHAnsi" w:hAnsiTheme="minorHAnsi"/>
              <w:noProof/>
              <w:sz w:val="24"/>
              <w:szCs w:val="24"/>
            </w:rPr>
          </w:pPr>
          <w:r>
            <w:rPr>
              <w:noProof/>
            </w:rPr>
            <w:t>1.4.1</w:t>
          </w:r>
          <w:r>
            <w:rPr>
              <w:rFonts w:asciiTheme="minorHAnsi" w:hAnsiTheme="minorHAnsi"/>
              <w:noProof/>
              <w:sz w:val="24"/>
              <w:szCs w:val="24"/>
            </w:rPr>
            <w:tab/>
          </w:r>
          <w:r>
            <w:rPr>
              <w:noProof/>
            </w:rPr>
            <w:t>Access rights for project implementation</w:t>
          </w:r>
          <w:r>
            <w:rPr>
              <w:noProof/>
            </w:rPr>
            <w:tab/>
          </w:r>
          <w:r>
            <w:rPr>
              <w:noProof/>
            </w:rPr>
            <w:fldChar w:fldCharType="begin"/>
          </w:r>
          <w:r>
            <w:rPr>
              <w:noProof/>
            </w:rPr>
            <w:instrText xml:space="preserve"> PAGEREF _Toc527968002 \h </w:instrText>
          </w:r>
          <w:r>
            <w:rPr>
              <w:noProof/>
            </w:rPr>
          </w:r>
          <w:r>
            <w:rPr>
              <w:noProof/>
            </w:rPr>
            <w:fldChar w:fldCharType="separate"/>
          </w:r>
          <w:r>
            <w:rPr>
              <w:noProof/>
            </w:rPr>
            <w:t>11</w:t>
          </w:r>
          <w:r>
            <w:rPr>
              <w:noProof/>
            </w:rPr>
            <w:fldChar w:fldCharType="end"/>
          </w:r>
        </w:p>
        <w:p w14:paraId="3D351634" w14:textId="77777777" w:rsidR="00E22775" w:rsidRDefault="00E22775">
          <w:pPr>
            <w:pStyle w:val="TOC3"/>
            <w:tabs>
              <w:tab w:val="left" w:pos="1200"/>
              <w:tab w:val="right" w:leader="dot" w:pos="9628"/>
            </w:tabs>
            <w:rPr>
              <w:rFonts w:asciiTheme="minorHAnsi" w:hAnsiTheme="minorHAnsi"/>
              <w:noProof/>
              <w:sz w:val="24"/>
              <w:szCs w:val="24"/>
            </w:rPr>
          </w:pPr>
          <w:r>
            <w:rPr>
              <w:noProof/>
            </w:rPr>
            <w:t>1.4.2</w:t>
          </w:r>
          <w:r>
            <w:rPr>
              <w:rFonts w:asciiTheme="minorHAnsi" w:hAnsiTheme="minorHAnsi"/>
              <w:noProof/>
              <w:sz w:val="24"/>
              <w:szCs w:val="24"/>
            </w:rPr>
            <w:tab/>
          </w:r>
          <w:r>
            <w:rPr>
              <w:noProof/>
            </w:rPr>
            <w:t>Access rights for exploitation</w:t>
          </w:r>
          <w:r>
            <w:rPr>
              <w:noProof/>
            </w:rPr>
            <w:tab/>
          </w:r>
          <w:r>
            <w:rPr>
              <w:noProof/>
            </w:rPr>
            <w:fldChar w:fldCharType="begin"/>
          </w:r>
          <w:r>
            <w:rPr>
              <w:noProof/>
            </w:rPr>
            <w:instrText xml:space="preserve"> PAGEREF _Toc527968003 \h </w:instrText>
          </w:r>
          <w:r>
            <w:rPr>
              <w:noProof/>
            </w:rPr>
          </w:r>
          <w:r>
            <w:rPr>
              <w:noProof/>
            </w:rPr>
            <w:fldChar w:fldCharType="separate"/>
          </w:r>
          <w:r>
            <w:rPr>
              <w:noProof/>
            </w:rPr>
            <w:t>11</w:t>
          </w:r>
          <w:r>
            <w:rPr>
              <w:noProof/>
            </w:rPr>
            <w:fldChar w:fldCharType="end"/>
          </w:r>
        </w:p>
        <w:p w14:paraId="38A1AF18" w14:textId="77777777" w:rsidR="00E22775" w:rsidRDefault="00E22775">
          <w:pPr>
            <w:pStyle w:val="TOC3"/>
            <w:tabs>
              <w:tab w:val="left" w:pos="1200"/>
              <w:tab w:val="right" w:leader="dot" w:pos="9628"/>
            </w:tabs>
            <w:rPr>
              <w:rFonts w:asciiTheme="minorHAnsi" w:hAnsiTheme="minorHAnsi"/>
              <w:noProof/>
              <w:sz w:val="24"/>
              <w:szCs w:val="24"/>
            </w:rPr>
          </w:pPr>
          <w:r>
            <w:rPr>
              <w:noProof/>
            </w:rPr>
            <w:t>1.4.3</w:t>
          </w:r>
          <w:r>
            <w:rPr>
              <w:rFonts w:asciiTheme="minorHAnsi" w:hAnsiTheme="minorHAnsi"/>
              <w:noProof/>
              <w:sz w:val="24"/>
              <w:szCs w:val="24"/>
            </w:rPr>
            <w:tab/>
          </w:r>
          <w:r>
            <w:rPr>
              <w:noProof/>
            </w:rPr>
            <w:t>Specific Provisions for Access Rights to Software</w:t>
          </w:r>
          <w:r>
            <w:rPr>
              <w:noProof/>
            </w:rPr>
            <w:tab/>
          </w:r>
          <w:r>
            <w:rPr>
              <w:noProof/>
            </w:rPr>
            <w:fldChar w:fldCharType="begin"/>
          </w:r>
          <w:r>
            <w:rPr>
              <w:noProof/>
            </w:rPr>
            <w:instrText xml:space="preserve"> PAGEREF _Toc527968004 \h </w:instrText>
          </w:r>
          <w:r>
            <w:rPr>
              <w:noProof/>
            </w:rPr>
          </w:r>
          <w:r>
            <w:rPr>
              <w:noProof/>
            </w:rPr>
            <w:fldChar w:fldCharType="separate"/>
          </w:r>
          <w:r>
            <w:rPr>
              <w:noProof/>
            </w:rPr>
            <w:t>11</w:t>
          </w:r>
          <w:r>
            <w:rPr>
              <w:noProof/>
            </w:rPr>
            <w:fldChar w:fldCharType="end"/>
          </w:r>
        </w:p>
        <w:p w14:paraId="2DC6FC45" w14:textId="77777777" w:rsidR="00E22775" w:rsidRDefault="00E22775">
          <w:pPr>
            <w:pStyle w:val="TOC3"/>
            <w:tabs>
              <w:tab w:val="left" w:pos="1200"/>
              <w:tab w:val="right" w:leader="dot" w:pos="9628"/>
            </w:tabs>
            <w:rPr>
              <w:rFonts w:asciiTheme="minorHAnsi" w:hAnsiTheme="minorHAnsi"/>
              <w:noProof/>
              <w:sz w:val="24"/>
              <w:szCs w:val="24"/>
            </w:rPr>
          </w:pPr>
          <w:r>
            <w:rPr>
              <w:noProof/>
            </w:rPr>
            <w:t>1.4.4</w:t>
          </w:r>
          <w:r>
            <w:rPr>
              <w:rFonts w:asciiTheme="minorHAnsi" w:hAnsiTheme="minorHAnsi"/>
              <w:noProof/>
              <w:sz w:val="24"/>
              <w:szCs w:val="24"/>
            </w:rPr>
            <w:tab/>
          </w:r>
          <w:r>
            <w:rPr>
              <w:noProof/>
            </w:rPr>
            <w:t>Financial conditions for Access Rights</w:t>
          </w:r>
          <w:r>
            <w:rPr>
              <w:noProof/>
            </w:rPr>
            <w:tab/>
          </w:r>
          <w:r>
            <w:rPr>
              <w:noProof/>
            </w:rPr>
            <w:fldChar w:fldCharType="begin"/>
          </w:r>
          <w:r>
            <w:rPr>
              <w:noProof/>
            </w:rPr>
            <w:instrText xml:space="preserve"> PAGEREF _Toc527968005 \h </w:instrText>
          </w:r>
          <w:r>
            <w:rPr>
              <w:noProof/>
            </w:rPr>
          </w:r>
          <w:r>
            <w:rPr>
              <w:noProof/>
            </w:rPr>
            <w:fldChar w:fldCharType="separate"/>
          </w:r>
          <w:r>
            <w:rPr>
              <w:noProof/>
            </w:rPr>
            <w:t>12</w:t>
          </w:r>
          <w:r>
            <w:rPr>
              <w:noProof/>
            </w:rPr>
            <w:fldChar w:fldCharType="end"/>
          </w:r>
        </w:p>
        <w:p w14:paraId="45C8A0A8" w14:textId="77777777" w:rsidR="00E22775" w:rsidRDefault="00E22775">
          <w:pPr>
            <w:pStyle w:val="TOC2"/>
            <w:tabs>
              <w:tab w:val="left" w:pos="960"/>
              <w:tab w:val="right" w:leader="dot" w:pos="9628"/>
            </w:tabs>
            <w:rPr>
              <w:rFonts w:asciiTheme="minorHAnsi" w:hAnsiTheme="minorHAnsi"/>
              <w:noProof/>
              <w:sz w:val="24"/>
              <w:szCs w:val="24"/>
            </w:rPr>
          </w:pPr>
          <w:r>
            <w:rPr>
              <w:noProof/>
            </w:rPr>
            <w:t>1.5</w:t>
          </w:r>
          <w:r>
            <w:rPr>
              <w:rFonts w:asciiTheme="minorHAnsi" w:hAnsiTheme="minorHAnsi"/>
              <w:noProof/>
              <w:sz w:val="24"/>
              <w:szCs w:val="24"/>
            </w:rPr>
            <w:tab/>
          </w:r>
          <w:r>
            <w:rPr>
              <w:noProof/>
            </w:rPr>
            <w:t>Dissemination Constraints</w:t>
          </w:r>
          <w:r>
            <w:rPr>
              <w:noProof/>
            </w:rPr>
            <w:tab/>
          </w:r>
          <w:r>
            <w:rPr>
              <w:noProof/>
            </w:rPr>
            <w:fldChar w:fldCharType="begin"/>
          </w:r>
          <w:r>
            <w:rPr>
              <w:noProof/>
            </w:rPr>
            <w:instrText xml:space="preserve"> PAGEREF _Toc527968006 \h </w:instrText>
          </w:r>
          <w:r>
            <w:rPr>
              <w:noProof/>
            </w:rPr>
          </w:r>
          <w:r>
            <w:rPr>
              <w:noProof/>
            </w:rPr>
            <w:fldChar w:fldCharType="separate"/>
          </w:r>
          <w:r>
            <w:rPr>
              <w:noProof/>
            </w:rPr>
            <w:t>12</w:t>
          </w:r>
          <w:r>
            <w:rPr>
              <w:noProof/>
            </w:rPr>
            <w:fldChar w:fldCharType="end"/>
          </w:r>
        </w:p>
        <w:p w14:paraId="3CC832B6" w14:textId="77777777" w:rsidR="00E22775" w:rsidRDefault="00E22775">
          <w:pPr>
            <w:pStyle w:val="TOC2"/>
            <w:tabs>
              <w:tab w:val="left" w:pos="960"/>
              <w:tab w:val="right" w:leader="dot" w:pos="9628"/>
            </w:tabs>
            <w:rPr>
              <w:rFonts w:asciiTheme="minorHAnsi" w:hAnsiTheme="minorHAnsi"/>
              <w:noProof/>
              <w:sz w:val="24"/>
              <w:szCs w:val="24"/>
            </w:rPr>
          </w:pPr>
          <w:r>
            <w:rPr>
              <w:noProof/>
            </w:rPr>
            <w:t>1.6</w:t>
          </w:r>
          <w:r>
            <w:rPr>
              <w:rFonts w:asciiTheme="minorHAnsi" w:hAnsiTheme="minorHAnsi"/>
              <w:noProof/>
              <w:sz w:val="24"/>
              <w:szCs w:val="24"/>
            </w:rPr>
            <w:tab/>
          </w:r>
          <w:r>
            <w:rPr>
              <w:noProof/>
            </w:rPr>
            <w:t>Confidentiality and Non-Disclosure</w:t>
          </w:r>
          <w:r>
            <w:rPr>
              <w:noProof/>
            </w:rPr>
            <w:tab/>
          </w:r>
          <w:r>
            <w:rPr>
              <w:noProof/>
            </w:rPr>
            <w:fldChar w:fldCharType="begin"/>
          </w:r>
          <w:r>
            <w:rPr>
              <w:noProof/>
            </w:rPr>
            <w:instrText xml:space="preserve"> PAGEREF _Toc527968007 \h </w:instrText>
          </w:r>
          <w:r>
            <w:rPr>
              <w:noProof/>
            </w:rPr>
          </w:r>
          <w:r>
            <w:rPr>
              <w:noProof/>
            </w:rPr>
            <w:fldChar w:fldCharType="separate"/>
          </w:r>
          <w:r>
            <w:rPr>
              <w:noProof/>
            </w:rPr>
            <w:t>12</w:t>
          </w:r>
          <w:r>
            <w:rPr>
              <w:noProof/>
            </w:rPr>
            <w:fldChar w:fldCharType="end"/>
          </w:r>
        </w:p>
        <w:p w14:paraId="674E363F" w14:textId="77777777" w:rsidR="00E22775" w:rsidRDefault="00E22775">
          <w:pPr>
            <w:pStyle w:val="TOC1"/>
            <w:tabs>
              <w:tab w:val="left" w:pos="442"/>
              <w:tab w:val="right" w:leader="dot" w:pos="9628"/>
            </w:tabs>
            <w:rPr>
              <w:rFonts w:asciiTheme="minorHAnsi" w:hAnsiTheme="minorHAnsi"/>
              <w:noProof/>
              <w:sz w:val="24"/>
              <w:szCs w:val="24"/>
            </w:rPr>
          </w:pPr>
          <w:r>
            <w:rPr>
              <w:noProof/>
              <w:lang w:eastAsia="it-IT"/>
            </w:rPr>
            <w:t>2</w:t>
          </w:r>
          <w:r>
            <w:rPr>
              <w:rFonts w:asciiTheme="minorHAnsi" w:hAnsiTheme="minorHAnsi"/>
              <w:noProof/>
              <w:sz w:val="24"/>
              <w:szCs w:val="24"/>
            </w:rPr>
            <w:tab/>
          </w:r>
          <w:r>
            <w:rPr>
              <w:noProof/>
              <w:lang w:eastAsia="it-IT"/>
            </w:rPr>
            <w:t>ANITA Exploitable Background and Foreground</w:t>
          </w:r>
          <w:r>
            <w:rPr>
              <w:noProof/>
            </w:rPr>
            <w:tab/>
          </w:r>
          <w:r>
            <w:rPr>
              <w:noProof/>
            </w:rPr>
            <w:fldChar w:fldCharType="begin"/>
          </w:r>
          <w:r>
            <w:rPr>
              <w:noProof/>
            </w:rPr>
            <w:instrText xml:space="preserve"> PAGEREF _Toc527968008 \h </w:instrText>
          </w:r>
          <w:r>
            <w:rPr>
              <w:noProof/>
            </w:rPr>
          </w:r>
          <w:r>
            <w:rPr>
              <w:noProof/>
            </w:rPr>
            <w:fldChar w:fldCharType="separate"/>
          </w:r>
          <w:r>
            <w:rPr>
              <w:noProof/>
            </w:rPr>
            <w:t>14</w:t>
          </w:r>
          <w:r>
            <w:rPr>
              <w:noProof/>
            </w:rPr>
            <w:fldChar w:fldCharType="end"/>
          </w:r>
        </w:p>
        <w:p w14:paraId="3E840FB0" w14:textId="77777777" w:rsidR="00E22775" w:rsidRDefault="00E22775">
          <w:pPr>
            <w:pStyle w:val="TOC2"/>
            <w:tabs>
              <w:tab w:val="left" w:pos="960"/>
              <w:tab w:val="right" w:leader="dot" w:pos="9628"/>
            </w:tabs>
            <w:rPr>
              <w:rFonts w:asciiTheme="minorHAnsi" w:hAnsiTheme="minorHAnsi"/>
              <w:noProof/>
              <w:sz w:val="24"/>
              <w:szCs w:val="24"/>
            </w:rPr>
          </w:pPr>
          <w:r>
            <w:rPr>
              <w:noProof/>
            </w:rPr>
            <w:t>2.1</w:t>
          </w:r>
          <w:r>
            <w:rPr>
              <w:rFonts w:asciiTheme="minorHAnsi" w:hAnsiTheme="minorHAnsi"/>
              <w:noProof/>
              <w:sz w:val="24"/>
              <w:szCs w:val="24"/>
            </w:rPr>
            <w:tab/>
          </w:r>
          <w:r>
            <w:rPr>
              <w:noProof/>
            </w:rPr>
            <w:t>Exploitable background</w:t>
          </w:r>
          <w:r>
            <w:rPr>
              <w:noProof/>
            </w:rPr>
            <w:tab/>
          </w:r>
          <w:r>
            <w:rPr>
              <w:noProof/>
            </w:rPr>
            <w:fldChar w:fldCharType="begin"/>
          </w:r>
          <w:r>
            <w:rPr>
              <w:noProof/>
            </w:rPr>
            <w:instrText xml:space="preserve"> PAGEREF _Toc527968009 \h </w:instrText>
          </w:r>
          <w:r>
            <w:rPr>
              <w:noProof/>
            </w:rPr>
          </w:r>
          <w:r>
            <w:rPr>
              <w:noProof/>
            </w:rPr>
            <w:fldChar w:fldCharType="separate"/>
          </w:r>
          <w:r>
            <w:rPr>
              <w:noProof/>
            </w:rPr>
            <w:t>14</w:t>
          </w:r>
          <w:r>
            <w:rPr>
              <w:noProof/>
            </w:rPr>
            <w:fldChar w:fldCharType="end"/>
          </w:r>
        </w:p>
        <w:p w14:paraId="6B5AB5FE" w14:textId="77777777" w:rsidR="00E22775" w:rsidRDefault="00E22775">
          <w:pPr>
            <w:pStyle w:val="TOC2"/>
            <w:tabs>
              <w:tab w:val="left" w:pos="960"/>
              <w:tab w:val="right" w:leader="dot" w:pos="9628"/>
            </w:tabs>
            <w:rPr>
              <w:rFonts w:asciiTheme="minorHAnsi" w:hAnsiTheme="minorHAnsi"/>
              <w:noProof/>
              <w:sz w:val="24"/>
              <w:szCs w:val="24"/>
            </w:rPr>
          </w:pPr>
          <w:r>
            <w:rPr>
              <w:noProof/>
            </w:rPr>
            <w:t>2.2</w:t>
          </w:r>
          <w:r>
            <w:rPr>
              <w:rFonts w:asciiTheme="minorHAnsi" w:hAnsiTheme="minorHAnsi"/>
              <w:noProof/>
              <w:sz w:val="24"/>
              <w:szCs w:val="24"/>
            </w:rPr>
            <w:tab/>
          </w:r>
          <w:r>
            <w:rPr>
              <w:noProof/>
            </w:rPr>
            <w:t>Partners’ expected involvement and contributions</w:t>
          </w:r>
          <w:r>
            <w:rPr>
              <w:noProof/>
            </w:rPr>
            <w:tab/>
          </w:r>
          <w:r>
            <w:rPr>
              <w:noProof/>
            </w:rPr>
            <w:fldChar w:fldCharType="begin"/>
          </w:r>
          <w:r>
            <w:rPr>
              <w:noProof/>
            </w:rPr>
            <w:instrText xml:space="preserve"> PAGEREF _Toc527968010 \h </w:instrText>
          </w:r>
          <w:r>
            <w:rPr>
              <w:noProof/>
            </w:rPr>
          </w:r>
          <w:r>
            <w:rPr>
              <w:noProof/>
            </w:rPr>
            <w:fldChar w:fldCharType="separate"/>
          </w:r>
          <w:r>
            <w:rPr>
              <w:noProof/>
            </w:rPr>
            <w:t>17</w:t>
          </w:r>
          <w:r>
            <w:rPr>
              <w:noProof/>
            </w:rPr>
            <w:fldChar w:fldCharType="end"/>
          </w:r>
        </w:p>
        <w:p w14:paraId="1204B010" w14:textId="77777777" w:rsidR="00E22775" w:rsidRDefault="00E22775">
          <w:pPr>
            <w:pStyle w:val="TOC2"/>
            <w:tabs>
              <w:tab w:val="left" w:pos="960"/>
              <w:tab w:val="right" w:leader="dot" w:pos="9628"/>
            </w:tabs>
            <w:rPr>
              <w:rFonts w:asciiTheme="minorHAnsi" w:hAnsiTheme="minorHAnsi"/>
              <w:noProof/>
              <w:sz w:val="24"/>
              <w:szCs w:val="24"/>
            </w:rPr>
          </w:pPr>
          <w:r>
            <w:rPr>
              <w:noProof/>
            </w:rPr>
            <w:t>2.3</w:t>
          </w:r>
          <w:r>
            <w:rPr>
              <w:rFonts w:asciiTheme="minorHAnsi" w:hAnsiTheme="minorHAnsi"/>
              <w:noProof/>
              <w:sz w:val="24"/>
              <w:szCs w:val="24"/>
            </w:rPr>
            <w:tab/>
          </w:r>
          <w:r>
            <w:rPr>
              <w:noProof/>
            </w:rPr>
            <w:t>ANITA expected exploitable foreground</w:t>
          </w:r>
          <w:r>
            <w:rPr>
              <w:noProof/>
            </w:rPr>
            <w:tab/>
          </w:r>
          <w:r>
            <w:rPr>
              <w:noProof/>
            </w:rPr>
            <w:fldChar w:fldCharType="begin"/>
          </w:r>
          <w:r>
            <w:rPr>
              <w:noProof/>
            </w:rPr>
            <w:instrText xml:space="preserve"> PAGEREF _Toc527968011 \h </w:instrText>
          </w:r>
          <w:r>
            <w:rPr>
              <w:noProof/>
            </w:rPr>
          </w:r>
          <w:r>
            <w:rPr>
              <w:noProof/>
            </w:rPr>
            <w:fldChar w:fldCharType="separate"/>
          </w:r>
          <w:r>
            <w:rPr>
              <w:noProof/>
            </w:rPr>
            <w:t>18</w:t>
          </w:r>
          <w:r>
            <w:rPr>
              <w:noProof/>
            </w:rPr>
            <w:fldChar w:fldCharType="end"/>
          </w:r>
        </w:p>
        <w:p w14:paraId="58E300BF" w14:textId="77777777" w:rsidR="00E22775" w:rsidRDefault="00E22775">
          <w:pPr>
            <w:pStyle w:val="TOC1"/>
            <w:tabs>
              <w:tab w:val="left" w:pos="442"/>
              <w:tab w:val="right" w:leader="dot" w:pos="9628"/>
            </w:tabs>
            <w:rPr>
              <w:rFonts w:asciiTheme="minorHAnsi" w:hAnsiTheme="minorHAnsi"/>
              <w:noProof/>
              <w:sz w:val="24"/>
              <w:szCs w:val="24"/>
            </w:rPr>
          </w:pPr>
          <w:r>
            <w:rPr>
              <w:noProof/>
            </w:rPr>
            <w:t>3</w:t>
          </w:r>
          <w:r>
            <w:rPr>
              <w:rFonts w:asciiTheme="minorHAnsi" w:hAnsiTheme="minorHAnsi"/>
              <w:noProof/>
              <w:sz w:val="24"/>
              <w:szCs w:val="24"/>
            </w:rPr>
            <w:tab/>
          </w:r>
          <w:r>
            <w:rPr>
              <w:noProof/>
            </w:rPr>
            <w:t>Dissemination of Foreground</w:t>
          </w:r>
          <w:r>
            <w:rPr>
              <w:noProof/>
            </w:rPr>
            <w:tab/>
          </w:r>
          <w:r>
            <w:rPr>
              <w:noProof/>
            </w:rPr>
            <w:fldChar w:fldCharType="begin"/>
          </w:r>
          <w:r>
            <w:rPr>
              <w:noProof/>
            </w:rPr>
            <w:instrText xml:space="preserve"> PAGEREF _Toc527968012 \h </w:instrText>
          </w:r>
          <w:r>
            <w:rPr>
              <w:noProof/>
            </w:rPr>
          </w:r>
          <w:r>
            <w:rPr>
              <w:noProof/>
            </w:rPr>
            <w:fldChar w:fldCharType="separate"/>
          </w:r>
          <w:r>
            <w:rPr>
              <w:noProof/>
            </w:rPr>
            <w:t>19</w:t>
          </w:r>
          <w:r>
            <w:rPr>
              <w:noProof/>
            </w:rPr>
            <w:fldChar w:fldCharType="end"/>
          </w:r>
        </w:p>
        <w:p w14:paraId="17A07C4D" w14:textId="77777777" w:rsidR="00E22775" w:rsidRDefault="00E22775">
          <w:pPr>
            <w:pStyle w:val="TOC2"/>
            <w:tabs>
              <w:tab w:val="left" w:pos="960"/>
              <w:tab w:val="right" w:leader="dot" w:pos="9628"/>
            </w:tabs>
            <w:rPr>
              <w:rFonts w:asciiTheme="minorHAnsi" w:hAnsiTheme="minorHAnsi"/>
              <w:noProof/>
              <w:sz w:val="24"/>
              <w:szCs w:val="24"/>
            </w:rPr>
          </w:pPr>
          <w:r>
            <w:rPr>
              <w:noProof/>
            </w:rPr>
            <w:t>3.1</w:t>
          </w:r>
          <w:r>
            <w:rPr>
              <w:rFonts w:asciiTheme="minorHAnsi" w:hAnsiTheme="minorHAnsi"/>
              <w:noProof/>
              <w:sz w:val="24"/>
              <w:szCs w:val="24"/>
            </w:rPr>
            <w:tab/>
          </w:r>
          <w:r>
            <w:rPr>
              <w:noProof/>
            </w:rPr>
            <w:t>Dissemination of own results</w:t>
          </w:r>
          <w:r>
            <w:rPr>
              <w:noProof/>
            </w:rPr>
            <w:tab/>
          </w:r>
          <w:r>
            <w:rPr>
              <w:noProof/>
            </w:rPr>
            <w:fldChar w:fldCharType="begin"/>
          </w:r>
          <w:r>
            <w:rPr>
              <w:noProof/>
            </w:rPr>
            <w:instrText xml:space="preserve"> PAGEREF _Toc527968013 \h </w:instrText>
          </w:r>
          <w:r>
            <w:rPr>
              <w:noProof/>
            </w:rPr>
          </w:r>
          <w:r>
            <w:rPr>
              <w:noProof/>
            </w:rPr>
            <w:fldChar w:fldCharType="separate"/>
          </w:r>
          <w:r>
            <w:rPr>
              <w:noProof/>
            </w:rPr>
            <w:t>19</w:t>
          </w:r>
          <w:r>
            <w:rPr>
              <w:noProof/>
            </w:rPr>
            <w:fldChar w:fldCharType="end"/>
          </w:r>
        </w:p>
        <w:p w14:paraId="02CD5272" w14:textId="77777777" w:rsidR="00E22775" w:rsidRDefault="00E22775">
          <w:pPr>
            <w:pStyle w:val="TOC2"/>
            <w:tabs>
              <w:tab w:val="left" w:pos="960"/>
              <w:tab w:val="right" w:leader="dot" w:pos="9628"/>
            </w:tabs>
            <w:rPr>
              <w:rFonts w:asciiTheme="minorHAnsi" w:hAnsiTheme="minorHAnsi"/>
              <w:noProof/>
              <w:sz w:val="24"/>
              <w:szCs w:val="24"/>
            </w:rPr>
          </w:pPr>
          <w:r>
            <w:rPr>
              <w:noProof/>
            </w:rPr>
            <w:t>3.2</w:t>
          </w:r>
          <w:r>
            <w:rPr>
              <w:rFonts w:asciiTheme="minorHAnsi" w:hAnsiTheme="minorHAnsi"/>
              <w:noProof/>
              <w:sz w:val="24"/>
              <w:szCs w:val="24"/>
            </w:rPr>
            <w:tab/>
          </w:r>
          <w:r>
            <w:rPr>
              <w:noProof/>
            </w:rPr>
            <w:t>Dissemination of another partner’s unpublished Results or Background</w:t>
          </w:r>
          <w:r>
            <w:rPr>
              <w:noProof/>
            </w:rPr>
            <w:tab/>
          </w:r>
          <w:r>
            <w:rPr>
              <w:noProof/>
            </w:rPr>
            <w:fldChar w:fldCharType="begin"/>
          </w:r>
          <w:r>
            <w:rPr>
              <w:noProof/>
            </w:rPr>
            <w:instrText xml:space="preserve"> PAGEREF _Toc527968014 \h </w:instrText>
          </w:r>
          <w:r>
            <w:rPr>
              <w:noProof/>
            </w:rPr>
          </w:r>
          <w:r>
            <w:rPr>
              <w:noProof/>
            </w:rPr>
            <w:fldChar w:fldCharType="separate"/>
          </w:r>
          <w:r>
            <w:rPr>
              <w:noProof/>
            </w:rPr>
            <w:t>20</w:t>
          </w:r>
          <w:r>
            <w:rPr>
              <w:noProof/>
            </w:rPr>
            <w:fldChar w:fldCharType="end"/>
          </w:r>
        </w:p>
        <w:p w14:paraId="19E082EF" w14:textId="77777777" w:rsidR="00E22775" w:rsidRDefault="00E22775">
          <w:pPr>
            <w:pStyle w:val="TOC2"/>
            <w:tabs>
              <w:tab w:val="left" w:pos="960"/>
              <w:tab w:val="right" w:leader="dot" w:pos="9628"/>
            </w:tabs>
            <w:rPr>
              <w:rFonts w:asciiTheme="minorHAnsi" w:hAnsiTheme="minorHAnsi"/>
              <w:noProof/>
              <w:sz w:val="24"/>
              <w:szCs w:val="24"/>
            </w:rPr>
          </w:pPr>
          <w:r>
            <w:rPr>
              <w:noProof/>
            </w:rPr>
            <w:t>3.3</w:t>
          </w:r>
          <w:r>
            <w:rPr>
              <w:rFonts w:asciiTheme="minorHAnsi" w:hAnsiTheme="minorHAnsi"/>
              <w:noProof/>
              <w:sz w:val="24"/>
              <w:szCs w:val="24"/>
            </w:rPr>
            <w:tab/>
          </w:r>
          <w:r>
            <w:rPr>
              <w:noProof/>
            </w:rPr>
            <w:t>Cooperation obligations</w:t>
          </w:r>
          <w:r>
            <w:rPr>
              <w:noProof/>
            </w:rPr>
            <w:tab/>
          </w:r>
          <w:r>
            <w:rPr>
              <w:noProof/>
            </w:rPr>
            <w:fldChar w:fldCharType="begin"/>
          </w:r>
          <w:r>
            <w:rPr>
              <w:noProof/>
            </w:rPr>
            <w:instrText xml:space="preserve"> PAGEREF _Toc527968015 \h </w:instrText>
          </w:r>
          <w:r>
            <w:rPr>
              <w:noProof/>
            </w:rPr>
          </w:r>
          <w:r>
            <w:rPr>
              <w:noProof/>
            </w:rPr>
            <w:fldChar w:fldCharType="separate"/>
          </w:r>
          <w:r>
            <w:rPr>
              <w:noProof/>
            </w:rPr>
            <w:t>20</w:t>
          </w:r>
          <w:r>
            <w:rPr>
              <w:noProof/>
            </w:rPr>
            <w:fldChar w:fldCharType="end"/>
          </w:r>
        </w:p>
        <w:p w14:paraId="550BC20C" w14:textId="77777777" w:rsidR="00E22775" w:rsidRDefault="00E22775">
          <w:pPr>
            <w:pStyle w:val="TOC2"/>
            <w:tabs>
              <w:tab w:val="left" w:pos="960"/>
              <w:tab w:val="right" w:leader="dot" w:pos="9628"/>
            </w:tabs>
            <w:rPr>
              <w:rFonts w:asciiTheme="minorHAnsi" w:hAnsiTheme="minorHAnsi"/>
              <w:noProof/>
              <w:sz w:val="24"/>
              <w:szCs w:val="24"/>
            </w:rPr>
          </w:pPr>
          <w:r>
            <w:rPr>
              <w:noProof/>
            </w:rPr>
            <w:t>3.4</w:t>
          </w:r>
          <w:r>
            <w:rPr>
              <w:rFonts w:asciiTheme="minorHAnsi" w:hAnsiTheme="minorHAnsi"/>
              <w:noProof/>
              <w:sz w:val="24"/>
              <w:szCs w:val="24"/>
            </w:rPr>
            <w:tab/>
          </w:r>
          <w:r>
            <w:rPr>
              <w:noProof/>
            </w:rPr>
            <w:t>Use of names, logos or trademarks</w:t>
          </w:r>
          <w:r>
            <w:rPr>
              <w:noProof/>
            </w:rPr>
            <w:tab/>
          </w:r>
          <w:r>
            <w:rPr>
              <w:noProof/>
            </w:rPr>
            <w:fldChar w:fldCharType="begin"/>
          </w:r>
          <w:r>
            <w:rPr>
              <w:noProof/>
            </w:rPr>
            <w:instrText xml:space="preserve"> PAGEREF _Toc527968016 \h </w:instrText>
          </w:r>
          <w:r>
            <w:rPr>
              <w:noProof/>
            </w:rPr>
          </w:r>
          <w:r>
            <w:rPr>
              <w:noProof/>
            </w:rPr>
            <w:fldChar w:fldCharType="separate"/>
          </w:r>
          <w:r>
            <w:rPr>
              <w:noProof/>
            </w:rPr>
            <w:t>20</w:t>
          </w:r>
          <w:r>
            <w:rPr>
              <w:noProof/>
            </w:rPr>
            <w:fldChar w:fldCharType="end"/>
          </w:r>
        </w:p>
        <w:p w14:paraId="3F20322E" w14:textId="77777777" w:rsidR="00E22775" w:rsidRDefault="00E22775">
          <w:pPr>
            <w:pStyle w:val="TOC1"/>
            <w:tabs>
              <w:tab w:val="left" w:pos="442"/>
              <w:tab w:val="right" w:leader="dot" w:pos="9628"/>
            </w:tabs>
            <w:rPr>
              <w:rFonts w:asciiTheme="minorHAnsi" w:hAnsiTheme="minorHAnsi"/>
              <w:noProof/>
              <w:sz w:val="24"/>
              <w:szCs w:val="24"/>
            </w:rPr>
          </w:pPr>
          <w:r>
            <w:rPr>
              <w:noProof/>
            </w:rPr>
            <w:t>4</w:t>
          </w:r>
          <w:r>
            <w:rPr>
              <w:rFonts w:asciiTheme="minorHAnsi" w:hAnsiTheme="minorHAnsi"/>
              <w:noProof/>
              <w:sz w:val="24"/>
              <w:szCs w:val="24"/>
            </w:rPr>
            <w:tab/>
          </w:r>
          <w:r>
            <w:rPr>
              <w:noProof/>
            </w:rPr>
            <w:t>IPR Management &amp; Issue Handling</w:t>
          </w:r>
          <w:r>
            <w:rPr>
              <w:noProof/>
            </w:rPr>
            <w:tab/>
          </w:r>
          <w:r>
            <w:rPr>
              <w:noProof/>
            </w:rPr>
            <w:fldChar w:fldCharType="begin"/>
          </w:r>
          <w:r>
            <w:rPr>
              <w:noProof/>
            </w:rPr>
            <w:instrText xml:space="preserve"> PAGEREF _Toc527968017 \h </w:instrText>
          </w:r>
          <w:r>
            <w:rPr>
              <w:noProof/>
            </w:rPr>
          </w:r>
          <w:r>
            <w:rPr>
              <w:noProof/>
            </w:rPr>
            <w:fldChar w:fldCharType="separate"/>
          </w:r>
          <w:r>
            <w:rPr>
              <w:noProof/>
            </w:rPr>
            <w:t>21</w:t>
          </w:r>
          <w:r>
            <w:rPr>
              <w:noProof/>
            </w:rPr>
            <w:fldChar w:fldCharType="end"/>
          </w:r>
        </w:p>
        <w:p w14:paraId="5131F729" w14:textId="77777777" w:rsidR="00E22775" w:rsidRDefault="00E22775">
          <w:pPr>
            <w:pStyle w:val="TOC2"/>
            <w:tabs>
              <w:tab w:val="left" w:pos="960"/>
              <w:tab w:val="right" w:leader="dot" w:pos="9628"/>
            </w:tabs>
            <w:rPr>
              <w:rFonts w:asciiTheme="minorHAnsi" w:hAnsiTheme="minorHAnsi"/>
              <w:noProof/>
              <w:sz w:val="24"/>
              <w:szCs w:val="24"/>
            </w:rPr>
          </w:pPr>
          <w:r>
            <w:rPr>
              <w:noProof/>
            </w:rPr>
            <w:t>4.1</w:t>
          </w:r>
          <w:r>
            <w:rPr>
              <w:rFonts w:asciiTheme="minorHAnsi" w:hAnsiTheme="minorHAnsi"/>
              <w:noProof/>
              <w:sz w:val="24"/>
              <w:szCs w:val="24"/>
            </w:rPr>
            <w:tab/>
          </w:r>
          <w:r>
            <w:rPr>
              <w:noProof/>
            </w:rPr>
            <w:t>IPR management bodies</w:t>
          </w:r>
          <w:r>
            <w:rPr>
              <w:noProof/>
            </w:rPr>
            <w:tab/>
          </w:r>
          <w:r>
            <w:rPr>
              <w:noProof/>
            </w:rPr>
            <w:fldChar w:fldCharType="begin"/>
          </w:r>
          <w:r>
            <w:rPr>
              <w:noProof/>
            </w:rPr>
            <w:instrText xml:space="preserve"> PAGEREF _Toc527968018 \h </w:instrText>
          </w:r>
          <w:r>
            <w:rPr>
              <w:noProof/>
            </w:rPr>
          </w:r>
          <w:r>
            <w:rPr>
              <w:noProof/>
            </w:rPr>
            <w:fldChar w:fldCharType="separate"/>
          </w:r>
          <w:r>
            <w:rPr>
              <w:noProof/>
            </w:rPr>
            <w:t>21</w:t>
          </w:r>
          <w:r>
            <w:rPr>
              <w:noProof/>
            </w:rPr>
            <w:fldChar w:fldCharType="end"/>
          </w:r>
        </w:p>
        <w:p w14:paraId="04E3C1AE" w14:textId="77777777" w:rsidR="00E22775" w:rsidRDefault="00E22775">
          <w:pPr>
            <w:pStyle w:val="TOC2"/>
            <w:tabs>
              <w:tab w:val="left" w:pos="960"/>
              <w:tab w:val="right" w:leader="dot" w:pos="9628"/>
            </w:tabs>
            <w:rPr>
              <w:rFonts w:asciiTheme="minorHAnsi" w:hAnsiTheme="minorHAnsi"/>
              <w:noProof/>
              <w:sz w:val="24"/>
              <w:szCs w:val="24"/>
            </w:rPr>
          </w:pPr>
          <w:r>
            <w:rPr>
              <w:noProof/>
            </w:rPr>
            <w:t>4.2</w:t>
          </w:r>
          <w:r>
            <w:rPr>
              <w:rFonts w:asciiTheme="minorHAnsi" w:hAnsiTheme="minorHAnsi"/>
              <w:noProof/>
              <w:sz w:val="24"/>
              <w:szCs w:val="24"/>
            </w:rPr>
            <w:tab/>
          </w:r>
          <w:r>
            <w:rPr>
              <w:noProof/>
            </w:rPr>
            <w:t>IPR issue handling</w:t>
          </w:r>
          <w:r>
            <w:rPr>
              <w:noProof/>
            </w:rPr>
            <w:tab/>
          </w:r>
          <w:r>
            <w:rPr>
              <w:noProof/>
            </w:rPr>
            <w:fldChar w:fldCharType="begin"/>
          </w:r>
          <w:r>
            <w:rPr>
              <w:noProof/>
            </w:rPr>
            <w:instrText xml:space="preserve"> PAGEREF _Toc527968019 \h </w:instrText>
          </w:r>
          <w:r>
            <w:rPr>
              <w:noProof/>
            </w:rPr>
          </w:r>
          <w:r>
            <w:rPr>
              <w:noProof/>
            </w:rPr>
            <w:fldChar w:fldCharType="separate"/>
          </w:r>
          <w:r>
            <w:rPr>
              <w:noProof/>
            </w:rPr>
            <w:t>21</w:t>
          </w:r>
          <w:r>
            <w:rPr>
              <w:noProof/>
            </w:rPr>
            <w:fldChar w:fldCharType="end"/>
          </w:r>
        </w:p>
        <w:p w14:paraId="3089E543" w14:textId="77777777" w:rsidR="00E22775" w:rsidRDefault="00E22775">
          <w:pPr>
            <w:pStyle w:val="TOC1"/>
            <w:tabs>
              <w:tab w:val="left" w:pos="442"/>
              <w:tab w:val="right" w:leader="dot" w:pos="9628"/>
            </w:tabs>
            <w:rPr>
              <w:rFonts w:asciiTheme="minorHAnsi" w:hAnsiTheme="minorHAnsi"/>
              <w:noProof/>
              <w:sz w:val="24"/>
              <w:szCs w:val="24"/>
            </w:rPr>
          </w:pPr>
          <w:r>
            <w:rPr>
              <w:noProof/>
            </w:rPr>
            <w:t>5</w:t>
          </w:r>
          <w:r>
            <w:rPr>
              <w:rFonts w:asciiTheme="minorHAnsi" w:hAnsiTheme="minorHAnsi"/>
              <w:noProof/>
              <w:sz w:val="24"/>
              <w:szCs w:val="24"/>
            </w:rPr>
            <w:tab/>
          </w:r>
          <w:r>
            <w:rPr>
              <w:noProof/>
            </w:rPr>
            <w:t>Conclusions</w:t>
          </w:r>
          <w:r>
            <w:rPr>
              <w:noProof/>
            </w:rPr>
            <w:tab/>
          </w:r>
          <w:r>
            <w:rPr>
              <w:noProof/>
            </w:rPr>
            <w:fldChar w:fldCharType="begin"/>
          </w:r>
          <w:r>
            <w:rPr>
              <w:noProof/>
            </w:rPr>
            <w:instrText xml:space="preserve"> PAGEREF _Toc527968020 \h </w:instrText>
          </w:r>
          <w:r>
            <w:rPr>
              <w:noProof/>
            </w:rPr>
          </w:r>
          <w:r>
            <w:rPr>
              <w:noProof/>
            </w:rPr>
            <w:fldChar w:fldCharType="separate"/>
          </w:r>
          <w:r>
            <w:rPr>
              <w:noProof/>
            </w:rPr>
            <w:t>23</w:t>
          </w:r>
          <w:r>
            <w:rPr>
              <w:noProof/>
            </w:rPr>
            <w:fldChar w:fldCharType="end"/>
          </w:r>
        </w:p>
        <w:p w14:paraId="352D05E5" w14:textId="77777777" w:rsidR="00E22775" w:rsidRDefault="00E22775">
          <w:pPr>
            <w:pStyle w:val="TOC1"/>
            <w:tabs>
              <w:tab w:val="left" w:pos="442"/>
              <w:tab w:val="right" w:leader="dot" w:pos="9628"/>
            </w:tabs>
            <w:rPr>
              <w:rFonts w:asciiTheme="minorHAnsi" w:hAnsiTheme="minorHAnsi"/>
              <w:noProof/>
              <w:sz w:val="24"/>
              <w:szCs w:val="24"/>
            </w:rPr>
          </w:pPr>
          <w:r>
            <w:rPr>
              <w:noProof/>
              <w:lang w:eastAsia="el-GR"/>
            </w:rPr>
            <w:t>6</w:t>
          </w:r>
          <w:r>
            <w:rPr>
              <w:rFonts w:asciiTheme="minorHAnsi" w:hAnsiTheme="minorHAnsi"/>
              <w:noProof/>
              <w:sz w:val="24"/>
              <w:szCs w:val="24"/>
            </w:rPr>
            <w:tab/>
          </w:r>
          <w:r>
            <w:rPr>
              <w:noProof/>
              <w:lang w:eastAsia="el-GR"/>
            </w:rPr>
            <w:t>References</w:t>
          </w:r>
          <w:r>
            <w:rPr>
              <w:noProof/>
            </w:rPr>
            <w:tab/>
          </w:r>
          <w:r>
            <w:rPr>
              <w:noProof/>
            </w:rPr>
            <w:fldChar w:fldCharType="begin"/>
          </w:r>
          <w:r>
            <w:rPr>
              <w:noProof/>
            </w:rPr>
            <w:instrText xml:space="preserve"> PAGEREF _Toc527968021 \h </w:instrText>
          </w:r>
          <w:r>
            <w:rPr>
              <w:noProof/>
            </w:rPr>
          </w:r>
          <w:r>
            <w:rPr>
              <w:noProof/>
            </w:rPr>
            <w:fldChar w:fldCharType="separate"/>
          </w:r>
          <w:r>
            <w:rPr>
              <w:noProof/>
            </w:rPr>
            <w:t>24</w:t>
          </w:r>
          <w:r>
            <w:rPr>
              <w:noProof/>
            </w:rPr>
            <w:fldChar w:fldCharType="end"/>
          </w:r>
        </w:p>
        <w:p w14:paraId="7BF63C67" w14:textId="77777777" w:rsidR="000E3D02" w:rsidRPr="00F44D1C" w:rsidRDefault="000E3D02" w:rsidP="000E3D02">
          <w:r w:rsidRPr="000B3E1B">
            <w:fldChar w:fldCharType="end"/>
          </w:r>
        </w:p>
      </w:sdtContent>
    </w:sdt>
    <w:p w14:paraId="307842F7" w14:textId="77777777" w:rsidR="000E3D02" w:rsidRPr="00F44D1C" w:rsidRDefault="000E3D02" w:rsidP="000E3D02"/>
    <w:p w14:paraId="10ADC7D6" w14:textId="77777777" w:rsidR="000E3D02" w:rsidRPr="00F44D1C" w:rsidRDefault="000E3D02" w:rsidP="000E3D02"/>
    <w:p w14:paraId="75D828DE" w14:textId="77777777" w:rsidR="000E3D02" w:rsidRPr="00F44D1C" w:rsidRDefault="000E3D02" w:rsidP="005D5B7C">
      <w:pPr>
        <w:pStyle w:val="TOCHeading"/>
      </w:pPr>
      <w:r w:rsidRPr="00F44D1C">
        <w:lastRenderedPageBreak/>
        <w:t>List of Figures</w:t>
      </w:r>
    </w:p>
    <w:p w14:paraId="774A27D3" w14:textId="77777777" w:rsidR="00E22775" w:rsidRDefault="000E3D02">
      <w:pPr>
        <w:pStyle w:val="TableofFigures"/>
        <w:tabs>
          <w:tab w:val="right" w:leader="dot" w:pos="9628"/>
        </w:tabs>
        <w:rPr>
          <w:rFonts w:asciiTheme="minorHAnsi" w:hAnsiTheme="minorHAnsi"/>
          <w:noProof/>
          <w:sz w:val="24"/>
          <w:szCs w:val="24"/>
        </w:rPr>
      </w:pPr>
      <w:r w:rsidRPr="00F44D1C">
        <w:fldChar w:fldCharType="begin"/>
      </w:r>
      <w:r w:rsidRPr="00F44D1C">
        <w:instrText xml:space="preserve"> TOC \c "Figure" </w:instrText>
      </w:r>
      <w:r w:rsidRPr="00F44D1C">
        <w:fldChar w:fldCharType="separate"/>
      </w:r>
      <w:r w:rsidR="00E22775">
        <w:rPr>
          <w:noProof/>
        </w:rPr>
        <w:t>Figure 1: ANITA IPR-related process for dissemination</w:t>
      </w:r>
      <w:r w:rsidR="00E22775">
        <w:rPr>
          <w:noProof/>
        </w:rPr>
        <w:tab/>
      </w:r>
      <w:r w:rsidR="00E22775">
        <w:rPr>
          <w:noProof/>
        </w:rPr>
        <w:fldChar w:fldCharType="begin"/>
      </w:r>
      <w:r w:rsidR="00E22775">
        <w:rPr>
          <w:noProof/>
        </w:rPr>
        <w:instrText xml:space="preserve"> PAGEREF _Toc527967990 \h </w:instrText>
      </w:r>
      <w:r w:rsidR="00E22775">
        <w:rPr>
          <w:noProof/>
        </w:rPr>
      </w:r>
      <w:r w:rsidR="00E22775">
        <w:rPr>
          <w:noProof/>
        </w:rPr>
        <w:fldChar w:fldCharType="separate"/>
      </w:r>
      <w:r w:rsidR="00E22775">
        <w:rPr>
          <w:noProof/>
        </w:rPr>
        <w:t>19</w:t>
      </w:r>
      <w:r w:rsidR="00E22775">
        <w:rPr>
          <w:noProof/>
        </w:rPr>
        <w:fldChar w:fldCharType="end"/>
      </w:r>
    </w:p>
    <w:p w14:paraId="72E6B7DE" w14:textId="77777777" w:rsidR="00E22775" w:rsidRDefault="00E22775">
      <w:pPr>
        <w:pStyle w:val="TableofFigures"/>
        <w:tabs>
          <w:tab w:val="right" w:leader="dot" w:pos="9628"/>
        </w:tabs>
        <w:rPr>
          <w:rFonts w:asciiTheme="minorHAnsi" w:hAnsiTheme="minorHAnsi"/>
          <w:noProof/>
          <w:sz w:val="24"/>
          <w:szCs w:val="24"/>
        </w:rPr>
      </w:pPr>
      <w:r>
        <w:rPr>
          <w:noProof/>
        </w:rPr>
        <w:t>Figure 2: IPR issue handling process in ANITA</w:t>
      </w:r>
      <w:r>
        <w:rPr>
          <w:noProof/>
        </w:rPr>
        <w:tab/>
      </w:r>
      <w:r>
        <w:rPr>
          <w:noProof/>
        </w:rPr>
        <w:fldChar w:fldCharType="begin"/>
      </w:r>
      <w:r>
        <w:rPr>
          <w:noProof/>
        </w:rPr>
        <w:instrText xml:space="preserve"> PAGEREF _Toc527967991 \h </w:instrText>
      </w:r>
      <w:r>
        <w:rPr>
          <w:noProof/>
        </w:rPr>
      </w:r>
      <w:r>
        <w:rPr>
          <w:noProof/>
        </w:rPr>
        <w:fldChar w:fldCharType="separate"/>
      </w:r>
      <w:r>
        <w:rPr>
          <w:noProof/>
        </w:rPr>
        <w:t>22</w:t>
      </w:r>
      <w:r>
        <w:rPr>
          <w:noProof/>
        </w:rPr>
        <w:fldChar w:fldCharType="end"/>
      </w:r>
    </w:p>
    <w:p w14:paraId="4AB8B6F2" w14:textId="567BB335" w:rsidR="000E3D02" w:rsidRPr="00F44D1C" w:rsidRDefault="000E3D02" w:rsidP="000E3D02">
      <w:r w:rsidRPr="00F44D1C">
        <w:fldChar w:fldCharType="end"/>
      </w:r>
    </w:p>
    <w:p w14:paraId="2B4F3F47" w14:textId="77777777" w:rsidR="000E3D02" w:rsidRPr="00F44D1C" w:rsidRDefault="000E3D02" w:rsidP="00B84B9D"/>
    <w:p w14:paraId="1A3B522C" w14:textId="77777777" w:rsidR="000E3D02" w:rsidRPr="00F44D1C" w:rsidRDefault="000E3D02" w:rsidP="005D5B7C">
      <w:pPr>
        <w:pStyle w:val="TOCHeading"/>
      </w:pPr>
      <w:r w:rsidRPr="00F44D1C">
        <w:lastRenderedPageBreak/>
        <w:t>List of Tables</w:t>
      </w:r>
    </w:p>
    <w:p w14:paraId="75CD676D" w14:textId="77777777" w:rsidR="00E22775" w:rsidRDefault="000E3D02">
      <w:pPr>
        <w:pStyle w:val="TableofFigures"/>
        <w:tabs>
          <w:tab w:val="right" w:leader="dot" w:pos="9628"/>
        </w:tabs>
        <w:rPr>
          <w:rFonts w:asciiTheme="minorHAnsi" w:hAnsiTheme="minorHAnsi"/>
          <w:noProof/>
          <w:sz w:val="24"/>
          <w:szCs w:val="24"/>
        </w:rPr>
      </w:pPr>
      <w:r w:rsidRPr="00F44D1C">
        <w:fldChar w:fldCharType="begin"/>
      </w:r>
      <w:r w:rsidRPr="00F44D1C">
        <w:instrText xml:space="preserve"> TOC \c "Table" </w:instrText>
      </w:r>
      <w:r w:rsidRPr="00F44D1C">
        <w:fldChar w:fldCharType="separate"/>
      </w:r>
      <w:r w:rsidR="00E22775">
        <w:rPr>
          <w:noProof/>
        </w:rPr>
        <w:t>Table 1: List of Partners' Background for ANITA</w:t>
      </w:r>
      <w:r w:rsidR="00E22775">
        <w:rPr>
          <w:noProof/>
        </w:rPr>
        <w:tab/>
      </w:r>
      <w:r w:rsidR="00E22775">
        <w:rPr>
          <w:noProof/>
        </w:rPr>
        <w:fldChar w:fldCharType="begin"/>
      </w:r>
      <w:r w:rsidR="00E22775">
        <w:rPr>
          <w:noProof/>
        </w:rPr>
        <w:instrText xml:space="preserve"> PAGEREF _Toc527967984 \h </w:instrText>
      </w:r>
      <w:r w:rsidR="00E22775">
        <w:rPr>
          <w:noProof/>
        </w:rPr>
      </w:r>
      <w:r w:rsidR="00E22775">
        <w:rPr>
          <w:noProof/>
        </w:rPr>
        <w:fldChar w:fldCharType="separate"/>
      </w:r>
      <w:r w:rsidR="00E22775">
        <w:rPr>
          <w:noProof/>
        </w:rPr>
        <w:t>17</w:t>
      </w:r>
      <w:r w:rsidR="00E22775">
        <w:rPr>
          <w:noProof/>
        </w:rPr>
        <w:fldChar w:fldCharType="end"/>
      </w:r>
    </w:p>
    <w:p w14:paraId="6405C512" w14:textId="77777777" w:rsidR="00E22775" w:rsidRDefault="00E22775">
      <w:pPr>
        <w:pStyle w:val="TableofFigures"/>
        <w:tabs>
          <w:tab w:val="right" w:leader="dot" w:pos="9628"/>
        </w:tabs>
        <w:rPr>
          <w:rFonts w:asciiTheme="minorHAnsi" w:hAnsiTheme="minorHAnsi"/>
          <w:noProof/>
          <w:sz w:val="24"/>
          <w:szCs w:val="24"/>
        </w:rPr>
      </w:pPr>
      <w:r>
        <w:rPr>
          <w:noProof/>
        </w:rPr>
        <w:t>Table 2: ANITA Partners' Involvement and Contributions</w:t>
      </w:r>
      <w:r>
        <w:rPr>
          <w:noProof/>
        </w:rPr>
        <w:tab/>
      </w:r>
      <w:r>
        <w:rPr>
          <w:noProof/>
        </w:rPr>
        <w:fldChar w:fldCharType="begin"/>
      </w:r>
      <w:r>
        <w:rPr>
          <w:noProof/>
        </w:rPr>
        <w:instrText xml:space="preserve"> PAGEREF _Toc527967985 \h </w:instrText>
      </w:r>
      <w:r>
        <w:rPr>
          <w:noProof/>
        </w:rPr>
      </w:r>
      <w:r>
        <w:rPr>
          <w:noProof/>
        </w:rPr>
        <w:fldChar w:fldCharType="separate"/>
      </w:r>
      <w:r>
        <w:rPr>
          <w:noProof/>
        </w:rPr>
        <w:t>18</w:t>
      </w:r>
      <w:r>
        <w:rPr>
          <w:noProof/>
        </w:rPr>
        <w:fldChar w:fldCharType="end"/>
      </w:r>
    </w:p>
    <w:p w14:paraId="4C6622C6" w14:textId="77777777" w:rsidR="00E22775" w:rsidRDefault="00E22775">
      <w:pPr>
        <w:pStyle w:val="TableofFigures"/>
        <w:tabs>
          <w:tab w:val="right" w:leader="dot" w:pos="9628"/>
        </w:tabs>
        <w:rPr>
          <w:rFonts w:asciiTheme="minorHAnsi" w:hAnsiTheme="minorHAnsi"/>
          <w:noProof/>
          <w:sz w:val="24"/>
          <w:szCs w:val="24"/>
        </w:rPr>
      </w:pPr>
      <w:r>
        <w:rPr>
          <w:noProof/>
        </w:rPr>
        <w:t>Table 3: ANITA Expected Exploitable Results</w:t>
      </w:r>
      <w:r>
        <w:rPr>
          <w:noProof/>
        </w:rPr>
        <w:tab/>
      </w:r>
      <w:r>
        <w:rPr>
          <w:noProof/>
        </w:rPr>
        <w:fldChar w:fldCharType="begin"/>
      </w:r>
      <w:r>
        <w:rPr>
          <w:noProof/>
        </w:rPr>
        <w:instrText xml:space="preserve"> PAGEREF _Toc527967986 \h </w:instrText>
      </w:r>
      <w:r>
        <w:rPr>
          <w:noProof/>
        </w:rPr>
      </w:r>
      <w:r>
        <w:rPr>
          <w:noProof/>
        </w:rPr>
        <w:fldChar w:fldCharType="separate"/>
      </w:r>
      <w:r>
        <w:rPr>
          <w:noProof/>
        </w:rPr>
        <w:t>18</w:t>
      </w:r>
      <w:r>
        <w:rPr>
          <w:noProof/>
        </w:rPr>
        <w:fldChar w:fldCharType="end"/>
      </w:r>
    </w:p>
    <w:p w14:paraId="6493312B" w14:textId="77777777" w:rsidR="000E3D02" w:rsidRPr="00F44D1C" w:rsidRDefault="000E3D02" w:rsidP="000E3D02">
      <w:r w:rsidRPr="00F44D1C">
        <w:rPr>
          <w:b/>
          <w:bCs/>
          <w:noProof/>
          <w:lang w:val="en-US"/>
        </w:rPr>
        <w:fldChar w:fldCharType="end"/>
      </w:r>
    </w:p>
    <w:p w14:paraId="7DD237A0" w14:textId="77777777" w:rsidR="000E3D02" w:rsidRPr="00F44D1C" w:rsidRDefault="000E3D02" w:rsidP="000E3D02">
      <w:pPr>
        <w:spacing w:after="0"/>
      </w:pPr>
      <w:r w:rsidRPr="00F44D1C">
        <w:br w:type="page"/>
      </w:r>
    </w:p>
    <w:p w14:paraId="04AD02BE" w14:textId="77777777" w:rsidR="000E3D02" w:rsidRPr="00F44D1C" w:rsidRDefault="000E3D02" w:rsidP="000E3D02">
      <w:pPr>
        <w:pStyle w:val="Heading1"/>
        <w:numPr>
          <w:ilvl w:val="0"/>
          <w:numId w:val="0"/>
        </w:numPr>
      </w:pPr>
      <w:bookmarkStart w:id="8" w:name="_Toc527967995"/>
      <w:r w:rsidRPr="00F44D1C">
        <w:lastRenderedPageBreak/>
        <w:t>Executive Summary</w:t>
      </w:r>
      <w:bookmarkEnd w:id="8"/>
    </w:p>
    <w:p w14:paraId="48086641" w14:textId="2610EDE5" w:rsidR="007F266C" w:rsidRPr="001C2E88" w:rsidRDefault="007F266C" w:rsidP="007F266C">
      <w:r w:rsidRPr="001C2E88">
        <w:t xml:space="preserve">Intellectual property (IP) is an asset that a person </w:t>
      </w:r>
      <w:r>
        <w:t xml:space="preserve">or organization </w:t>
      </w:r>
      <w:r w:rsidRPr="001C2E88">
        <w:t xml:space="preserve">can own, sell, license, or even give away at pleasure. Unlike other assets however, IP is mostly intangible and its distinct types, namely — patents, designs, trademarks, and copyrights — are assets that are borne from people’s creativity and innovation, and the specific geographical locations concerned. However, the lack of physical parameters by which most of these assets can be defined or identified does not preclude the recognition of their innate value and the need to protect them from theft or unauthorized use, just like tangible assets. </w:t>
      </w:r>
    </w:p>
    <w:p w14:paraId="0547944C" w14:textId="44659D9B" w:rsidR="007F266C" w:rsidRPr="001C2E88" w:rsidRDefault="007F266C" w:rsidP="007F266C">
      <w:r w:rsidRPr="001C2E88">
        <w:t>Protection of intellectual property rights (IPRs) stimulates further creativity and innovation, which in turn spur progress in</w:t>
      </w:r>
      <w:r>
        <w:t xml:space="preserve"> industries and ultimately lead</w:t>
      </w:r>
      <w:r w:rsidRPr="001C2E88">
        <w:t xml:space="preserve"> to national</w:t>
      </w:r>
      <w:ins w:id="9" w:author="Microsoft Office User" w:date="2018-10-29T15:08:00Z">
        <w:r w:rsidR="0008246D">
          <w:t xml:space="preserve"> and international</w:t>
        </w:r>
      </w:ins>
      <w:r w:rsidRPr="001C2E88">
        <w:t xml:space="preserve"> development.</w:t>
      </w:r>
    </w:p>
    <w:p w14:paraId="3518136D" w14:textId="286E298D" w:rsidR="005C600B" w:rsidRPr="005C600B" w:rsidRDefault="00D91AC4" w:rsidP="005C600B">
      <w:pPr>
        <w:rPr>
          <w:lang w:val="en-US" w:eastAsia="el-GR"/>
        </w:rPr>
      </w:pPr>
      <w:r w:rsidRPr="00D91AC4">
        <w:rPr>
          <w:lang w:val="en-US" w:eastAsia="el-GR"/>
        </w:rPr>
        <w:t xml:space="preserve">ANITA will produce a range of IP types, involving reports and publications, software as well as data. The dissemination and sustainability strategy will ensure a wide dissemination and availability of any project results, by defining and assessing the licensing implications of any used background (e.g. software libraries), allowing the early consideration of such aspects in project-related decisions and design choices, and will also define the licensing models for individual project outcomes together with the general sustainability strategy. To this end, this deliverable will be aligned with and complement the dissemination plan (defined in </w:t>
      </w:r>
      <w:r w:rsidR="001347B1">
        <w:rPr>
          <w:lang w:val="en-US" w:eastAsia="el-GR"/>
        </w:rPr>
        <w:t>D11.2</w:t>
      </w:r>
      <w:r w:rsidRPr="00D91AC4">
        <w:rPr>
          <w:lang w:val="en-US" w:eastAsia="el-GR"/>
        </w:rPr>
        <w:t xml:space="preserve">) and will constitute a major input to the exploitation strategy (defined in </w:t>
      </w:r>
      <w:r w:rsidR="001347B1">
        <w:rPr>
          <w:lang w:val="en-US" w:eastAsia="el-GR"/>
        </w:rPr>
        <w:t>D11.10 and D11.11</w:t>
      </w:r>
      <w:r w:rsidRPr="00D91AC4">
        <w:rPr>
          <w:lang w:val="en-US" w:eastAsia="el-GR"/>
        </w:rPr>
        <w:t xml:space="preserve">). </w:t>
      </w:r>
    </w:p>
    <w:p w14:paraId="77AE0905" w14:textId="77777777" w:rsidR="005C600B" w:rsidRPr="005C600B" w:rsidRDefault="005C600B" w:rsidP="005C600B">
      <w:pPr>
        <w:rPr>
          <w:lang w:val="en-US" w:eastAsia="el-GR"/>
        </w:rPr>
      </w:pPr>
      <w:r w:rsidRPr="005C600B">
        <w:rPr>
          <w:lang w:val="en-US" w:eastAsia="el-GR"/>
        </w:rPr>
        <w:t>In addition, besides the issues concerning IPR, it includes a discussion of the intended licensing schemes for specific background and foreground artifacts, namely, reports, software, and datasets. Finally, this deliverable also presents general policies regarding the knowledge dissemination activities which aim at making project foreground as accessible and published as possible.</w:t>
      </w:r>
    </w:p>
    <w:p w14:paraId="7BADF9FE" w14:textId="77777777" w:rsidR="000E3D02" w:rsidRPr="005C600B" w:rsidRDefault="000E3D02" w:rsidP="000E3D02">
      <w:pPr>
        <w:rPr>
          <w:lang w:val="en-US" w:eastAsia="el-GR"/>
        </w:rPr>
      </w:pPr>
    </w:p>
    <w:p w14:paraId="5C5C8E77" w14:textId="77777777" w:rsidR="000E3D02" w:rsidRPr="00F44D1C" w:rsidRDefault="000E3D02" w:rsidP="000E3D02">
      <w:pPr>
        <w:pStyle w:val="Heading1"/>
        <w:rPr>
          <w:lang w:eastAsia="el-GR"/>
        </w:rPr>
      </w:pPr>
      <w:bookmarkStart w:id="10" w:name="_Toc527967996"/>
      <w:r w:rsidRPr="00F44D1C">
        <w:rPr>
          <w:lang w:eastAsia="el-GR"/>
        </w:rPr>
        <w:lastRenderedPageBreak/>
        <w:t>Introduction</w:t>
      </w:r>
      <w:bookmarkEnd w:id="10"/>
    </w:p>
    <w:p w14:paraId="61AB5D9B" w14:textId="7DCC922D" w:rsidR="007051C0" w:rsidRPr="001C2E88" w:rsidRDefault="007051C0" w:rsidP="007051C0">
      <w:bookmarkStart w:id="11" w:name="_Toc449695218"/>
      <w:bookmarkStart w:id="12" w:name="_Toc466883993"/>
      <w:r w:rsidRPr="001C2E88">
        <w:t>The main purpose of this deliverable is t</w:t>
      </w:r>
      <w:r w:rsidR="00C4134F">
        <w:t xml:space="preserve">o provide the consortium of ANITA </w:t>
      </w:r>
      <w:r w:rsidRPr="001C2E88">
        <w:t xml:space="preserve">project with the guidelines to potential pitfalls and issues relating to IPR that may encounter during the lifetime of the </w:t>
      </w:r>
      <w:r w:rsidR="00C4134F">
        <w:t>ANITA</w:t>
      </w:r>
      <w:r w:rsidRPr="001C2E88">
        <w:t xml:space="preserve"> project. </w:t>
      </w:r>
    </w:p>
    <w:p w14:paraId="0632E625" w14:textId="1A910A9A" w:rsidR="007051C0" w:rsidRPr="001C2E88" w:rsidRDefault="007051C0" w:rsidP="007051C0">
      <w:r w:rsidRPr="001C2E88">
        <w:t xml:space="preserve">This document should be considered in conjunction with the </w:t>
      </w:r>
      <w:r w:rsidRPr="001C2E88">
        <w:rPr>
          <w:b/>
          <w:bCs/>
        </w:rPr>
        <w:t xml:space="preserve">Consortium Agreement </w:t>
      </w:r>
      <w:r w:rsidRPr="001C2E88">
        <w:rPr>
          <w:b/>
          <w:bCs/>
          <w:i/>
          <w:iCs/>
        </w:rPr>
        <w:t xml:space="preserve">(CA) </w:t>
      </w:r>
      <w:r w:rsidRPr="001C2E88">
        <w:t xml:space="preserve">and the </w:t>
      </w:r>
      <w:r w:rsidRPr="001C2E88">
        <w:rPr>
          <w:b/>
          <w:bCs/>
        </w:rPr>
        <w:t xml:space="preserve">Grant Agreement </w:t>
      </w:r>
      <w:r w:rsidRPr="001C2E88">
        <w:rPr>
          <w:b/>
          <w:bCs/>
          <w:i/>
          <w:iCs/>
        </w:rPr>
        <w:t xml:space="preserve">(GA) </w:t>
      </w:r>
      <w:r w:rsidRPr="001C2E88">
        <w:t xml:space="preserve">signed by each </w:t>
      </w:r>
      <w:r w:rsidR="00C4134F">
        <w:t>ANITA partner</w:t>
      </w:r>
      <w:r w:rsidRPr="001C2E88">
        <w:t>. As stated in the Consortium Agreement, and to the extent that any provision of this deliverable that conflicts with the provisions of the Grant Agreement, the terms and conditions of the Grant Agreement shall prevail. Moreover</w:t>
      </w:r>
      <w:r w:rsidR="00C4134F">
        <w:t>,</w:t>
      </w:r>
      <w:r w:rsidRPr="001C2E88">
        <w:t xml:space="preserve"> if any provision of this deliverable conflicts with the provisions of the Consortium Agreement, the terms and conditions of the Consortium Agreement shall prevail. </w:t>
      </w:r>
    </w:p>
    <w:p w14:paraId="2F64E097" w14:textId="2F5609F9" w:rsidR="007051C0" w:rsidRPr="001C2E88" w:rsidRDefault="007051C0" w:rsidP="007051C0">
      <w:r w:rsidRPr="001C2E88">
        <w:t xml:space="preserve">The </w:t>
      </w:r>
      <w:r w:rsidR="00C4134F">
        <w:t>ANITA</w:t>
      </w:r>
      <w:r w:rsidRPr="001C2E88">
        <w:t xml:space="preserve"> partners are requested (as they have committed themselves) to communicate any IPR issues that may arise during the lifetime of the project. This communication shall be targeted to the Project Coordinator and the member of the Executive Board. </w:t>
      </w:r>
    </w:p>
    <w:p w14:paraId="65D25B8C" w14:textId="77777777" w:rsidR="000E3D02" w:rsidRPr="007051C0" w:rsidRDefault="000E3D02" w:rsidP="000E3D02"/>
    <w:p w14:paraId="520EEE6A" w14:textId="77777777" w:rsidR="000E3D02" w:rsidRPr="00F44D1C" w:rsidRDefault="000E3D02" w:rsidP="000E3D02">
      <w:pPr>
        <w:rPr>
          <w:lang w:val="en-US"/>
        </w:rPr>
      </w:pPr>
    </w:p>
    <w:p w14:paraId="21DD2935" w14:textId="5F69C839" w:rsidR="000E3D02" w:rsidRPr="00F44D1C" w:rsidRDefault="00A76113" w:rsidP="000E3D02">
      <w:pPr>
        <w:pStyle w:val="Heading1"/>
        <w:numPr>
          <w:ilvl w:val="0"/>
          <w:numId w:val="1"/>
        </w:numPr>
      </w:pPr>
      <w:bookmarkStart w:id="13" w:name="_Toc527967997"/>
      <w:r>
        <w:lastRenderedPageBreak/>
        <w:t>Initial Agreements on IPR Management</w:t>
      </w:r>
      <w:bookmarkEnd w:id="13"/>
      <w:r w:rsidR="000E3D02" w:rsidRPr="00F44D1C">
        <w:t xml:space="preserve"> </w:t>
      </w:r>
      <w:bookmarkEnd w:id="11"/>
      <w:bookmarkEnd w:id="12"/>
    </w:p>
    <w:p w14:paraId="3C82A1C8" w14:textId="4518A3A9" w:rsidR="000E3D02" w:rsidRPr="00F44D1C" w:rsidRDefault="000E3D02" w:rsidP="000E3D02">
      <w:pPr>
        <w:tabs>
          <w:tab w:val="left" w:pos="425"/>
        </w:tabs>
        <w:suppressAutoHyphens/>
        <w:rPr>
          <w:lang w:val="en-US"/>
        </w:rPr>
      </w:pPr>
      <w:bookmarkStart w:id="14" w:name="_Toc395615838"/>
      <w:bookmarkStart w:id="15" w:name="_Toc397943600"/>
      <w:bookmarkStart w:id="16" w:name="_Toc467244396"/>
      <w:r w:rsidRPr="00F44D1C">
        <w:rPr>
          <w:lang w:val="en-US"/>
        </w:rPr>
        <w:t xml:space="preserve">This chapter </w:t>
      </w:r>
      <w:r w:rsidR="00D91AC4" w:rsidRPr="005C600B">
        <w:rPr>
          <w:lang w:val="en-US" w:eastAsia="el-GR"/>
        </w:rPr>
        <w:t>describes the way Intellectual Property Rights are handled in ANIT</w:t>
      </w:r>
      <w:r w:rsidR="00D91AC4">
        <w:rPr>
          <w:lang w:val="en-US" w:eastAsia="el-GR"/>
        </w:rPr>
        <w:t>A</w:t>
      </w:r>
      <w:r w:rsidR="00D91AC4" w:rsidRPr="005C600B">
        <w:rPr>
          <w:lang w:val="en-US" w:eastAsia="el-GR"/>
        </w:rPr>
        <w:t xml:space="preserve"> project. </w:t>
      </w:r>
      <w:del w:id="17" w:author="Microsoft Office User" w:date="2018-10-29T15:09:00Z">
        <w:r w:rsidR="00D91AC4" w:rsidRPr="005C600B" w:rsidDel="0008246D">
          <w:rPr>
            <w:lang w:val="en-US" w:eastAsia="el-GR"/>
          </w:rPr>
          <w:delText xml:space="preserve">It </w:delText>
        </w:r>
      </w:del>
      <w:ins w:id="18" w:author="Microsoft Office User" w:date="2018-10-29T15:09:00Z">
        <w:r w:rsidR="0008246D">
          <w:rPr>
            <w:lang w:val="en-US" w:eastAsia="el-GR"/>
          </w:rPr>
          <w:t>The chapter</w:t>
        </w:r>
        <w:r w:rsidR="0008246D" w:rsidRPr="005C600B">
          <w:rPr>
            <w:lang w:val="en-US" w:eastAsia="el-GR"/>
          </w:rPr>
          <w:t xml:space="preserve"> </w:t>
        </w:r>
      </w:ins>
      <w:r w:rsidR="00D91AC4" w:rsidRPr="005C600B">
        <w:rPr>
          <w:lang w:val="en-US" w:eastAsia="el-GR"/>
        </w:rPr>
        <w:t>summarizes the general IPR agreement, which is a part of the Consortium Agreement of the project. It presents the current plans for the intellectual property rights (IPR) management which aim at ensuring the wide accessibility and availability of all outcomes produced by the project.</w:t>
      </w:r>
    </w:p>
    <w:p w14:paraId="67D18699" w14:textId="164AEEBF" w:rsidR="000E3D02" w:rsidRPr="00F44D1C" w:rsidRDefault="00172371" w:rsidP="000E3D02">
      <w:pPr>
        <w:pStyle w:val="Heading2"/>
      </w:pPr>
      <w:bookmarkStart w:id="19" w:name="_Toc527967998"/>
      <w:bookmarkEnd w:id="14"/>
      <w:bookmarkEnd w:id="15"/>
      <w:bookmarkEnd w:id="16"/>
      <w:r>
        <w:t>Protection of Background</w:t>
      </w:r>
      <w:bookmarkEnd w:id="19"/>
    </w:p>
    <w:p w14:paraId="09B46C6C" w14:textId="4C7F7D1A" w:rsidR="00B1552D" w:rsidRPr="008B7369" w:rsidRDefault="00B1552D" w:rsidP="00B1552D">
      <w:r>
        <w:t>Background IPR</w:t>
      </w:r>
      <w:r w:rsidRPr="008B7369">
        <w:t xml:space="preserve"> means all Intellectual Property Rights owned by or licensed to </w:t>
      </w:r>
      <w:r>
        <w:t>ANITA</w:t>
      </w:r>
      <w:r w:rsidRPr="008B7369">
        <w:t xml:space="preserve"> </w:t>
      </w:r>
      <w:r>
        <w:t>Consortium at the start of the Project. It is also important to define IPR, which is:</w:t>
      </w:r>
    </w:p>
    <w:p w14:paraId="09B33944" w14:textId="77777777" w:rsidR="00B1552D" w:rsidRPr="00B1552D" w:rsidRDefault="00B1552D" w:rsidP="00B1552D">
      <w:r w:rsidRPr="008B7369">
        <w:t xml:space="preserve">“Intellectual Property Rights” or “IPR” means all industrial and intellectual property rights including patents, utility models, rights in inventions, registered designs, rights in designs, trademarks, copyright and neighbouring rights, </w:t>
      </w:r>
      <w:r w:rsidRPr="00B1552D">
        <w:t>database rights, moral rights, trade secrets, and rights in confidential information and know-how (all whether registered or unregistered and including any renewals and extensions thereof) and all rights or forms of protection having equivalent or similar effect to any of these which may subsist anywhere in the world and applications for registrations of any of the foregoing;</w:t>
      </w:r>
    </w:p>
    <w:tbl>
      <w:tblPr>
        <w:tblStyle w:val="GridTable6Colorful-Accent1"/>
        <w:tblW w:w="0" w:type="auto"/>
        <w:tblBorders>
          <w:top w:val="none" w:sz="0" w:space="0" w:color="auto"/>
          <w:left w:val="none" w:sz="0" w:space="0" w:color="auto"/>
          <w:bottom w:val="none" w:sz="0" w:space="0" w:color="auto"/>
          <w:right w:val="none" w:sz="0" w:space="0" w:color="auto"/>
          <w:insideH w:val="single" w:sz="12" w:space="0" w:color="7F7F7F" w:themeColor="text1" w:themeTint="80"/>
          <w:insideV w:val="single" w:sz="8" w:space="0" w:color="7F7F7F" w:themeColor="text1" w:themeTint="80"/>
        </w:tblBorders>
        <w:shd w:val="clear" w:color="auto" w:fill="BFBFBF" w:themeFill="background1" w:themeFillShade="BF"/>
        <w:tblLook w:val="04A0" w:firstRow="1" w:lastRow="0" w:firstColumn="1" w:lastColumn="0" w:noHBand="0" w:noVBand="1"/>
      </w:tblPr>
      <w:tblGrid>
        <w:gridCol w:w="9628"/>
      </w:tblGrid>
      <w:tr w:rsidR="00FF7089" w14:paraId="0747C334" w14:textId="77777777" w:rsidTr="00E22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Borders>
              <w:bottom w:val="none" w:sz="0" w:space="0" w:color="auto"/>
            </w:tcBorders>
            <w:shd w:val="clear" w:color="auto" w:fill="BFBFBF" w:themeFill="background1" w:themeFillShade="BF"/>
          </w:tcPr>
          <w:p w14:paraId="7F3AA137" w14:textId="5FCE562C" w:rsidR="00FF7089" w:rsidRPr="005D2D26" w:rsidRDefault="00FF7089" w:rsidP="000E3D02">
            <w:pPr>
              <w:rPr>
                <w:bCs w:val="0"/>
                <w:color w:val="000000" w:themeColor="text1"/>
              </w:rPr>
            </w:pPr>
            <w:r w:rsidRPr="005D2D26">
              <w:rPr>
                <w:bCs w:val="0"/>
                <w:color w:val="000000" w:themeColor="text1"/>
              </w:rPr>
              <w:t xml:space="preserve">In the Consortium Agreement, partners have identified and agreed on the background for the project and have also informed where relevant that access to specific background is subject to legal restrictions or limits as specified in section </w:t>
            </w:r>
            <w:r w:rsidRPr="005D2D26">
              <w:rPr>
                <w:color w:val="000000" w:themeColor="text1"/>
              </w:rPr>
              <w:fldChar w:fldCharType="begin"/>
            </w:r>
            <w:r w:rsidRPr="005D2D26">
              <w:rPr>
                <w:bCs w:val="0"/>
                <w:color w:val="000000" w:themeColor="text1"/>
              </w:rPr>
              <w:instrText xml:space="preserve"> REF _Ref527709620 \r \h </w:instrText>
            </w:r>
            <w:r w:rsidRPr="005D2D26">
              <w:rPr>
                <w:color w:val="000000" w:themeColor="text1"/>
              </w:rPr>
            </w:r>
            <w:r w:rsidRPr="005D2D26">
              <w:rPr>
                <w:color w:val="000000" w:themeColor="text1"/>
              </w:rPr>
              <w:fldChar w:fldCharType="separate"/>
            </w:r>
            <w:r w:rsidRPr="005D2D26">
              <w:rPr>
                <w:bCs w:val="0"/>
                <w:color w:val="000000" w:themeColor="text1"/>
              </w:rPr>
              <w:t>2.1</w:t>
            </w:r>
            <w:r w:rsidRPr="005D2D26">
              <w:rPr>
                <w:color w:val="000000" w:themeColor="text1"/>
              </w:rPr>
              <w:fldChar w:fldCharType="end"/>
            </w:r>
            <w:r w:rsidRPr="005D2D26">
              <w:rPr>
                <w:bCs w:val="0"/>
                <w:color w:val="000000" w:themeColor="text1"/>
              </w:rPr>
              <w:t>.</w:t>
            </w:r>
          </w:p>
        </w:tc>
      </w:tr>
      <w:tr w:rsidR="00FF7089" w14:paraId="2CDD39D2" w14:textId="77777777" w:rsidTr="00E22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shd w:val="clear" w:color="auto" w:fill="BFBFBF" w:themeFill="background1" w:themeFillShade="BF"/>
          </w:tcPr>
          <w:p w14:paraId="67185E0E" w14:textId="12C11CBE" w:rsidR="00FF7089" w:rsidRPr="005D2D26" w:rsidRDefault="00FF7089" w:rsidP="000E3D02">
            <w:pPr>
              <w:rPr>
                <w:bCs w:val="0"/>
                <w:color w:val="000000" w:themeColor="text1"/>
              </w:rPr>
            </w:pPr>
            <w:r w:rsidRPr="005D2D26">
              <w:rPr>
                <w:bCs w:val="0"/>
                <w:color w:val="000000" w:themeColor="text1"/>
              </w:rPr>
              <w:t>A partner may add further own background during the project by written notice to the other partners, and this case approval of the General Assembly is needed.</w:t>
            </w:r>
          </w:p>
        </w:tc>
      </w:tr>
    </w:tbl>
    <w:p w14:paraId="3671AEAA" w14:textId="1AC4BF3C" w:rsidR="000E3D02" w:rsidRDefault="00172371" w:rsidP="000E3D02">
      <w:pPr>
        <w:pStyle w:val="Heading2"/>
      </w:pPr>
      <w:bookmarkStart w:id="20" w:name="_Toc527967999"/>
      <w:r>
        <w:t>Protection of Foreground</w:t>
      </w:r>
      <w:bookmarkEnd w:id="20"/>
    </w:p>
    <w:p w14:paraId="6BAA45B7" w14:textId="77777777" w:rsidR="00CB04C5" w:rsidRDefault="00CB04C5" w:rsidP="00CB04C5">
      <w:r w:rsidRPr="00CB04C5">
        <w:t xml:space="preserve">Foreground means </w:t>
      </w:r>
      <w:r w:rsidRPr="00D14D94">
        <w:t xml:space="preserve">the tangible and intangible results which are generated within </w:t>
      </w:r>
      <w:r w:rsidRPr="00CB04C5">
        <w:t>ANITA project duration</w:t>
      </w:r>
      <w:r w:rsidRPr="00D14D94">
        <w:t>, including pieces of information, materials and knowledge and whether or not they can be protected. It includes intellectual property rights (e.g. copyrights, industrial designs, patents, plant variety rights), similar forms of protection (e.g. rights for databases) and unprotected know-how (e.g. confidential materia</w:t>
      </w:r>
      <w:r w:rsidRPr="00CB04C5">
        <w:t xml:space="preserve">l). Results generated outside the project </w:t>
      </w:r>
      <w:r w:rsidRPr="00D14D94">
        <w:t>are not foreground.</w:t>
      </w:r>
    </w:p>
    <w:tbl>
      <w:tblPr>
        <w:tblStyle w:val="GridTable6Colorful-Accent1"/>
        <w:tblW w:w="0" w:type="auto"/>
        <w:tblBorders>
          <w:top w:val="none" w:sz="0" w:space="0" w:color="auto"/>
          <w:left w:val="none" w:sz="0" w:space="0" w:color="auto"/>
          <w:bottom w:val="single" w:sz="12" w:space="0" w:color="95B3D7" w:themeColor="accent1" w:themeTint="99"/>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628"/>
      </w:tblGrid>
      <w:tr w:rsidR="005D2D26" w:rsidRPr="005D2D26" w14:paraId="7E9F5B34" w14:textId="77777777" w:rsidTr="005D2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Borders>
              <w:bottom w:val="none" w:sz="0" w:space="0" w:color="auto"/>
            </w:tcBorders>
            <w:shd w:val="clear" w:color="auto" w:fill="BFBFBF" w:themeFill="background1" w:themeFillShade="BF"/>
          </w:tcPr>
          <w:p w14:paraId="374C211E" w14:textId="2F898B97" w:rsidR="00DD7C1C" w:rsidRPr="005D2D26" w:rsidRDefault="000C0B42" w:rsidP="00E50F88">
            <w:pPr>
              <w:rPr>
                <w:bCs w:val="0"/>
                <w:color w:val="000000" w:themeColor="text1"/>
              </w:rPr>
            </w:pPr>
            <w:r w:rsidRPr="005D2D26">
              <w:rPr>
                <w:bCs w:val="0"/>
                <w:color w:val="000000" w:themeColor="text1"/>
              </w:rPr>
              <w:t>The Foreground resulting from the project is owned by the participant(s) generating it.</w:t>
            </w:r>
          </w:p>
        </w:tc>
      </w:tr>
    </w:tbl>
    <w:p w14:paraId="2BC76043" w14:textId="75533E34" w:rsidR="00172371" w:rsidRDefault="00172371" w:rsidP="00C35245">
      <w:pPr>
        <w:pStyle w:val="Heading2"/>
      </w:pPr>
      <w:bookmarkStart w:id="21" w:name="_Toc527968000"/>
      <w:r>
        <w:t>Notion of Joint Ownership</w:t>
      </w:r>
      <w:bookmarkEnd w:id="21"/>
    </w:p>
    <w:p w14:paraId="52B07512" w14:textId="0D1FFB55" w:rsidR="00485DF9" w:rsidRPr="00485DF9" w:rsidRDefault="00485DF9" w:rsidP="00485DF9">
      <w:pPr>
        <w:rPr>
          <w:b/>
        </w:rPr>
      </w:pPr>
      <w:r>
        <w:t xml:space="preserve">It is important to note that: </w:t>
      </w:r>
      <w:r w:rsidRPr="00485DF9">
        <w:rPr>
          <w:b/>
        </w:rPr>
        <w:t xml:space="preserve">Results (Foreground) are owned by the </w:t>
      </w:r>
      <w:r>
        <w:rPr>
          <w:b/>
        </w:rPr>
        <w:t>partner</w:t>
      </w:r>
      <w:r w:rsidRPr="00485DF9">
        <w:rPr>
          <w:b/>
        </w:rPr>
        <w:t xml:space="preserve"> that generates them.</w:t>
      </w:r>
    </w:p>
    <w:p w14:paraId="6602FF67" w14:textId="2642C3CB" w:rsidR="009C341E" w:rsidRDefault="009C341E" w:rsidP="009C341E">
      <w:r>
        <w:t xml:space="preserve">In situation where several partners have jointly generated results and where their respective contribution to the results cannot be ascertained or where it is not possible to separate them for the purpose of applying for, obtaining or maintaining their protection, they shall, unless otherwise agreed in writing, have </w:t>
      </w:r>
      <w:r w:rsidRPr="00DD7BC1">
        <w:rPr>
          <w:b/>
        </w:rPr>
        <w:t>joint ownership</w:t>
      </w:r>
      <w:r>
        <w:t xml:space="preserve"> of such results.</w:t>
      </w:r>
    </w:p>
    <w:p w14:paraId="50BDE6C4" w14:textId="256348A7" w:rsidR="00485DF9" w:rsidRDefault="009C341E" w:rsidP="00485DF9">
      <w:r>
        <w:t xml:space="preserve">In addition, unless otherwise agreed between joint owners, </w:t>
      </w:r>
      <w:proofErr w:type="spellStart"/>
      <w:r>
        <w:t>i</w:t>
      </w:r>
      <w:proofErr w:type="spellEnd"/>
      <w:r>
        <w:t xml:space="preserve">) each of the joint owners shall be entitled to use their </w:t>
      </w:r>
      <w:del w:id="22" w:author="Microsoft Office User" w:date="2018-10-29T15:10:00Z">
        <w:r w:rsidDel="0008246D">
          <w:delText xml:space="preserve">jointly </w:delText>
        </w:r>
      </w:del>
      <w:ins w:id="23" w:author="Microsoft Office User" w:date="2018-10-29T15:10:00Z">
        <w:r w:rsidR="0008246D">
          <w:t>jointly-</w:t>
        </w:r>
      </w:ins>
      <w:r>
        <w:t xml:space="preserve">owned results for non-commercial research activities on a </w:t>
      </w:r>
      <w:r w:rsidRPr="00DD7BC1">
        <w:rPr>
          <w:b/>
        </w:rPr>
        <w:t>royalty-free basis</w:t>
      </w:r>
      <w:r>
        <w:t xml:space="preserve">, and without requiring the prior consent of the other joint owner(s), and ii) each of the joint owners shall be entitled to </w:t>
      </w:r>
      <w:r>
        <w:lastRenderedPageBreak/>
        <w:t xml:space="preserve">otherwise exploit the jointly owned Results and to grant non-exclusive licenses to third parties (without any right to sub-license) </w:t>
      </w:r>
      <w:del w:id="24" w:author="Microsoft Office User" w:date="2018-10-29T15:11:00Z">
        <w:r w:rsidDel="0008246D">
          <w:delText xml:space="preserve">behind </w:delText>
        </w:r>
      </w:del>
      <w:ins w:id="25" w:author="Microsoft Office User" w:date="2018-10-29T15:11:00Z">
        <w:r w:rsidR="0008246D">
          <w:t xml:space="preserve">backed by </w:t>
        </w:r>
      </w:ins>
      <w:r>
        <w:t xml:space="preserve">prior </w:t>
      </w:r>
      <w:r w:rsidRPr="00DD7BC1">
        <w:rPr>
          <w:b/>
        </w:rPr>
        <w:t>notice of 45 calendar days</w:t>
      </w:r>
      <w:r>
        <w:t xml:space="preserve"> </w:t>
      </w:r>
      <w:del w:id="26" w:author="Microsoft Office User" w:date="2018-10-29T15:11:00Z">
        <w:r w:rsidDel="0008246D">
          <w:delText xml:space="preserve">and </w:delText>
        </w:r>
      </w:del>
      <w:ins w:id="27" w:author="Microsoft Office User" w:date="2018-10-29T15:11:00Z">
        <w:r w:rsidR="0008246D">
          <w:t xml:space="preserve">as well as </w:t>
        </w:r>
      </w:ins>
      <w:r w:rsidRPr="00DD7BC1">
        <w:rPr>
          <w:b/>
        </w:rPr>
        <w:t>fair and reasonable compensation</w:t>
      </w:r>
      <w:r>
        <w:t>.</w:t>
      </w:r>
    </w:p>
    <w:tbl>
      <w:tblPr>
        <w:tblStyle w:val="GridTable6Colorful-Accent1"/>
        <w:tblW w:w="0" w:type="auto"/>
        <w:tblBorders>
          <w:top w:val="none" w:sz="0" w:space="0" w:color="auto"/>
          <w:left w:val="none" w:sz="0" w:space="0" w:color="auto"/>
          <w:bottom w:val="none" w:sz="0" w:space="0" w:color="auto"/>
          <w:right w:val="none" w:sz="0" w:space="0" w:color="auto"/>
          <w:insideH w:val="single" w:sz="12" w:space="0" w:color="7F7F7F" w:themeColor="text1" w:themeTint="80"/>
          <w:insideV w:val="single" w:sz="8" w:space="0" w:color="7F7F7F" w:themeColor="text1" w:themeTint="80"/>
        </w:tblBorders>
        <w:shd w:val="clear" w:color="auto" w:fill="BFBFBF" w:themeFill="background1" w:themeFillShade="BF"/>
        <w:tblLook w:val="04A0" w:firstRow="1" w:lastRow="0" w:firstColumn="1" w:lastColumn="0" w:noHBand="0" w:noVBand="1"/>
      </w:tblPr>
      <w:tblGrid>
        <w:gridCol w:w="9628"/>
      </w:tblGrid>
      <w:tr w:rsidR="005D2D26" w:rsidRPr="005D2D26" w14:paraId="113F1FDC" w14:textId="77777777" w:rsidTr="00E22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Borders>
              <w:bottom w:val="none" w:sz="0" w:space="0" w:color="auto"/>
            </w:tcBorders>
            <w:shd w:val="clear" w:color="auto" w:fill="BFBFBF" w:themeFill="background1" w:themeFillShade="BF"/>
          </w:tcPr>
          <w:p w14:paraId="17CF92CA" w14:textId="538604AB" w:rsidR="00986595" w:rsidRPr="005D2D26" w:rsidRDefault="00986595" w:rsidP="00986595">
            <w:pPr>
              <w:rPr>
                <w:bCs w:val="0"/>
                <w:color w:val="000000" w:themeColor="text1"/>
              </w:rPr>
            </w:pPr>
            <w:r w:rsidRPr="005D2D26">
              <w:rPr>
                <w:color w:val="000000" w:themeColor="text1"/>
              </w:rPr>
              <w:t>Jointly generated results have joint ownership.</w:t>
            </w:r>
          </w:p>
        </w:tc>
      </w:tr>
      <w:tr w:rsidR="005D2D26" w:rsidRPr="005D2D26" w14:paraId="38B0425B" w14:textId="77777777" w:rsidTr="00E22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shd w:val="clear" w:color="auto" w:fill="BFBFBF" w:themeFill="background1" w:themeFillShade="BF"/>
          </w:tcPr>
          <w:p w14:paraId="78E307D4" w14:textId="44DE9645" w:rsidR="00986595" w:rsidRPr="005D2D26" w:rsidRDefault="00986595" w:rsidP="00986595">
            <w:pPr>
              <w:rPr>
                <w:color w:val="000000" w:themeColor="text1"/>
              </w:rPr>
            </w:pPr>
            <w:r w:rsidRPr="005D2D26">
              <w:rPr>
                <w:color w:val="000000" w:themeColor="text1"/>
              </w:rPr>
              <w:t xml:space="preserve">Joint owners may USE their jointly owned results for non-commercial research activities on a </w:t>
            </w:r>
            <w:r w:rsidRPr="005D2D26">
              <w:rPr>
                <w:color w:val="000000" w:themeColor="text1"/>
                <w:u w:val="single"/>
              </w:rPr>
              <w:t>royalty-free basis</w:t>
            </w:r>
            <w:r w:rsidRPr="005D2D26">
              <w:rPr>
                <w:color w:val="000000" w:themeColor="text1"/>
              </w:rPr>
              <w:t>.</w:t>
            </w:r>
          </w:p>
        </w:tc>
      </w:tr>
      <w:tr w:rsidR="005D2D26" w:rsidRPr="005D2D26" w14:paraId="7DDAFF98" w14:textId="77777777" w:rsidTr="00E22775">
        <w:tc>
          <w:tcPr>
            <w:cnfStyle w:val="001000000000" w:firstRow="0" w:lastRow="0" w:firstColumn="1" w:lastColumn="0" w:oddVBand="0" w:evenVBand="0" w:oddHBand="0" w:evenHBand="0" w:firstRowFirstColumn="0" w:firstRowLastColumn="0" w:lastRowFirstColumn="0" w:lastRowLastColumn="0"/>
            <w:tcW w:w="9628" w:type="dxa"/>
            <w:shd w:val="clear" w:color="auto" w:fill="BFBFBF" w:themeFill="background1" w:themeFillShade="BF"/>
          </w:tcPr>
          <w:p w14:paraId="239DF55F" w14:textId="4B43CF64" w:rsidR="00986595" w:rsidRPr="005D2D26" w:rsidRDefault="00986595" w:rsidP="00986595">
            <w:pPr>
              <w:rPr>
                <w:color w:val="000000" w:themeColor="text1"/>
              </w:rPr>
            </w:pPr>
            <w:r w:rsidRPr="005D2D26">
              <w:rPr>
                <w:color w:val="000000" w:themeColor="text1"/>
              </w:rPr>
              <w:t xml:space="preserve">Joint owners may EXPLOIT their jointly owned results and to grant non-exclusive licenses to third parties behind prior notice of </w:t>
            </w:r>
            <w:r w:rsidRPr="005D2D26">
              <w:rPr>
                <w:color w:val="000000" w:themeColor="text1"/>
                <w:u w:val="single"/>
              </w:rPr>
              <w:t>45 calendar</w:t>
            </w:r>
            <w:r w:rsidRPr="005D2D26">
              <w:rPr>
                <w:color w:val="000000" w:themeColor="text1"/>
              </w:rPr>
              <w:t xml:space="preserve"> days </w:t>
            </w:r>
            <w:r w:rsidRPr="005D2D26">
              <w:rPr>
                <w:color w:val="000000" w:themeColor="text1"/>
                <w:u w:val="single"/>
              </w:rPr>
              <w:t>and fair and reasonable compensation</w:t>
            </w:r>
            <w:r w:rsidRPr="005D2D26">
              <w:rPr>
                <w:color w:val="000000" w:themeColor="text1"/>
              </w:rPr>
              <w:t>.</w:t>
            </w:r>
          </w:p>
        </w:tc>
      </w:tr>
    </w:tbl>
    <w:p w14:paraId="55BB6502" w14:textId="77777777" w:rsidR="00986595" w:rsidRPr="00485DF9" w:rsidRDefault="00986595" w:rsidP="00485DF9"/>
    <w:p w14:paraId="08E932EC" w14:textId="5D88DA53" w:rsidR="00172371" w:rsidRDefault="00172371" w:rsidP="00C35245">
      <w:pPr>
        <w:pStyle w:val="Heading2"/>
      </w:pPr>
      <w:bookmarkStart w:id="28" w:name="_Toc527968001"/>
      <w:r>
        <w:t>Access Rights</w:t>
      </w:r>
      <w:bookmarkEnd w:id="28"/>
    </w:p>
    <w:p w14:paraId="0C72F956" w14:textId="10FCA9FD" w:rsidR="002A0595" w:rsidRDefault="002A0595" w:rsidP="00CD1F1B">
      <w:pPr>
        <w:pStyle w:val="Heading3"/>
      </w:pPr>
      <w:bookmarkStart w:id="29" w:name="_Toc527968002"/>
      <w:r>
        <w:t xml:space="preserve">Access rights for </w:t>
      </w:r>
      <w:r w:rsidR="00CD1F1B">
        <w:t>project implementation</w:t>
      </w:r>
      <w:bookmarkEnd w:id="29"/>
    </w:p>
    <w:p w14:paraId="2CC7A95E" w14:textId="681ACA22" w:rsidR="00CD1F1B" w:rsidRDefault="009947BC" w:rsidP="00CD1F1B">
      <w:pPr>
        <w:rPr>
          <w:lang w:eastAsia="it-IT"/>
        </w:rPr>
      </w:pPr>
      <w:r w:rsidRPr="009947BC">
        <w:rPr>
          <w:lang w:eastAsia="it-IT"/>
        </w:rPr>
        <w:t xml:space="preserve">Each partner shall implement its tasks in accordance with the Consortium Plan and shall bear sole responsibility for ensuring that its acts within the </w:t>
      </w:r>
      <w:r w:rsidR="005C47DE">
        <w:rPr>
          <w:lang w:eastAsia="it-IT"/>
        </w:rPr>
        <w:t>p</w:t>
      </w:r>
      <w:r w:rsidRPr="009947BC">
        <w:rPr>
          <w:lang w:eastAsia="it-IT"/>
        </w:rPr>
        <w:t xml:space="preserve">roject do not knowingly infringe third party property rights. Any access rights granted expressly </w:t>
      </w:r>
      <w:r w:rsidRPr="005C47DE">
        <w:rPr>
          <w:b/>
          <w:lang w:eastAsia="it-IT"/>
        </w:rPr>
        <w:t>exclude</w:t>
      </w:r>
      <w:r w:rsidRPr="009947BC">
        <w:rPr>
          <w:lang w:eastAsia="it-IT"/>
        </w:rPr>
        <w:t xml:space="preserve"> any rights to sublicense unless expressly stated otherwise. Access rights for project implementation </w:t>
      </w:r>
      <w:r w:rsidRPr="005C47DE">
        <w:rPr>
          <w:b/>
          <w:lang w:eastAsia="it-IT"/>
        </w:rPr>
        <w:t>shall be free</w:t>
      </w:r>
      <w:r w:rsidRPr="009947BC">
        <w:rPr>
          <w:lang w:eastAsia="it-IT"/>
        </w:rPr>
        <w:t xml:space="preserve"> of any administrative transfer costs, and are granted on a non-exclusive basis.</w:t>
      </w:r>
    </w:p>
    <w:p w14:paraId="46F50313" w14:textId="52CB323B" w:rsidR="009947BC" w:rsidRDefault="009947BC" w:rsidP="009947BC">
      <w:pPr>
        <w:pStyle w:val="Heading3"/>
      </w:pPr>
      <w:bookmarkStart w:id="30" w:name="_Toc527968003"/>
      <w:r>
        <w:t>Access rights for exploitation</w:t>
      </w:r>
      <w:bookmarkEnd w:id="30"/>
    </w:p>
    <w:p w14:paraId="6A117843" w14:textId="77777777" w:rsidR="009947BC" w:rsidRDefault="009947BC" w:rsidP="009947BC">
      <w:pPr>
        <w:rPr>
          <w:lang w:eastAsia="it-IT"/>
        </w:rPr>
      </w:pPr>
      <w:r>
        <w:rPr>
          <w:lang w:eastAsia="it-IT"/>
        </w:rPr>
        <w:t xml:space="preserve">Access rights to ANITA results for exploitation of a partner’s own results shall be granted on </w:t>
      </w:r>
      <w:commentRangeStart w:id="31"/>
      <w:r w:rsidRPr="005C47DE">
        <w:rPr>
          <w:b/>
          <w:lang w:eastAsia="it-IT"/>
        </w:rPr>
        <w:t>fair and reasonable conditions</w:t>
      </w:r>
      <w:commentRangeEnd w:id="31"/>
      <w:r w:rsidR="00AF37DA">
        <w:rPr>
          <w:rStyle w:val="CommentReference"/>
        </w:rPr>
        <w:commentReference w:id="31"/>
      </w:r>
      <w:r>
        <w:rPr>
          <w:lang w:eastAsia="it-IT"/>
        </w:rPr>
        <w:t>. Also, access rights to background if needed for exploitation, including for research on behalf of a third party, shall be granted on fair and reasonable conditions. A request for access rights may be made up to 12 months after the end of the project.</w:t>
      </w:r>
    </w:p>
    <w:p w14:paraId="307D524D" w14:textId="3B3F8CAA" w:rsidR="009947BC" w:rsidRDefault="009947BC" w:rsidP="009947BC">
      <w:pPr>
        <w:rPr>
          <w:lang w:eastAsia="it-IT"/>
        </w:rPr>
      </w:pPr>
      <w:r>
        <w:rPr>
          <w:lang w:eastAsia="it-IT"/>
        </w:rPr>
        <w:t xml:space="preserve">Access rights to results for internal research activities shall be granted on a </w:t>
      </w:r>
      <w:r w:rsidRPr="005C47DE">
        <w:rPr>
          <w:b/>
          <w:lang w:eastAsia="it-IT"/>
        </w:rPr>
        <w:t>royalty-free basis</w:t>
      </w:r>
      <w:r>
        <w:rPr>
          <w:lang w:eastAsia="it-IT"/>
        </w:rPr>
        <w:t>.</w:t>
      </w:r>
    </w:p>
    <w:p w14:paraId="5F1764D4" w14:textId="6EED851B" w:rsidR="009947BC" w:rsidRDefault="009947BC" w:rsidP="009947BC">
      <w:pPr>
        <w:pStyle w:val="Heading3"/>
      </w:pPr>
      <w:bookmarkStart w:id="32" w:name="_Toc527968004"/>
      <w:r w:rsidRPr="00DA6DAD">
        <w:t>Specific Provisions for Access Rights to Software</w:t>
      </w:r>
      <w:bookmarkEnd w:id="32"/>
    </w:p>
    <w:p w14:paraId="46E24228" w14:textId="33952218" w:rsidR="009947BC" w:rsidRPr="009C32E1" w:rsidRDefault="009947BC" w:rsidP="009C32E1">
      <w:pPr>
        <w:rPr>
          <w:lang w:eastAsia="it-IT"/>
        </w:rPr>
      </w:pPr>
      <w:r w:rsidRPr="009C32E1">
        <w:rPr>
          <w:lang w:eastAsia="it-IT"/>
        </w:rPr>
        <w:t xml:space="preserve">Partners’ access rights to software </w:t>
      </w:r>
      <w:r w:rsidRPr="005C47DE">
        <w:rPr>
          <w:b/>
          <w:lang w:eastAsia="it-IT"/>
        </w:rPr>
        <w:t>do not</w:t>
      </w:r>
      <w:r w:rsidRPr="009C32E1">
        <w:rPr>
          <w:lang w:eastAsia="it-IT"/>
        </w:rPr>
        <w:t xml:space="preserve"> include any right to receive Source Code or object code ported to a certain hardware platform or any right to receive Source Code, Object Code or respective Software Documentation in any particular form or detail, but only as available from the partner granting the access rights.</w:t>
      </w:r>
    </w:p>
    <w:p w14:paraId="5BA14465" w14:textId="0DCBABF7" w:rsidR="009947BC" w:rsidRPr="009C32E1" w:rsidRDefault="009947BC" w:rsidP="009C32E1">
      <w:pPr>
        <w:rPr>
          <w:lang w:eastAsia="it-IT"/>
        </w:rPr>
      </w:pPr>
      <w:r w:rsidRPr="009C32E1">
        <w:rPr>
          <w:lang w:eastAsia="it-IT"/>
        </w:rPr>
        <w:t xml:space="preserve">Access rights to </w:t>
      </w:r>
      <w:r w:rsidR="009C32E1">
        <w:rPr>
          <w:lang w:eastAsia="it-IT"/>
        </w:rPr>
        <w:t xml:space="preserve">a foreground </w:t>
      </w:r>
      <w:r w:rsidRPr="009C32E1">
        <w:rPr>
          <w:lang w:eastAsia="it-IT"/>
        </w:rPr>
        <w:t xml:space="preserve">software shall comprise: </w:t>
      </w:r>
      <w:proofErr w:type="spellStart"/>
      <w:r w:rsidRPr="009C32E1">
        <w:rPr>
          <w:lang w:eastAsia="it-IT"/>
        </w:rPr>
        <w:t>i</w:t>
      </w:r>
      <w:proofErr w:type="spellEnd"/>
      <w:r w:rsidRPr="009C32E1">
        <w:rPr>
          <w:lang w:eastAsia="it-IT"/>
        </w:rPr>
        <w:t xml:space="preserve">) access to the object code; and, where normal use of such an object code requires an Application Programming Interface (API), access comprises the object code </w:t>
      </w:r>
      <w:commentRangeStart w:id="33"/>
      <w:r w:rsidRPr="009C32E1">
        <w:rPr>
          <w:lang w:eastAsia="it-IT"/>
        </w:rPr>
        <w:t>and such an API</w:t>
      </w:r>
      <w:commentRangeEnd w:id="33"/>
      <w:r w:rsidR="00AF37DA">
        <w:rPr>
          <w:rStyle w:val="CommentReference"/>
        </w:rPr>
        <w:commentReference w:id="33"/>
      </w:r>
      <w:r w:rsidRPr="009C32E1">
        <w:rPr>
          <w:lang w:eastAsia="it-IT"/>
        </w:rPr>
        <w:t xml:space="preserve">; and, ii) if a partner can show that the execution of its tasks under the project or the exploitation of its own </w:t>
      </w:r>
      <w:r w:rsidR="009C32E1" w:rsidRPr="009C32E1">
        <w:rPr>
          <w:lang w:eastAsia="it-IT"/>
        </w:rPr>
        <w:t>r</w:t>
      </w:r>
      <w:r w:rsidRPr="009C32E1">
        <w:rPr>
          <w:lang w:eastAsia="it-IT"/>
        </w:rPr>
        <w:t xml:space="preserve">esults is technically or legally impossible without </w:t>
      </w:r>
      <w:r w:rsidR="009C32E1" w:rsidRPr="009C32E1">
        <w:rPr>
          <w:lang w:eastAsia="it-IT"/>
        </w:rPr>
        <w:t>a</w:t>
      </w:r>
      <w:r w:rsidRPr="009C32E1">
        <w:rPr>
          <w:lang w:eastAsia="it-IT"/>
        </w:rPr>
        <w:t xml:space="preserve">ccess to the </w:t>
      </w:r>
      <w:r w:rsidR="009C32E1" w:rsidRPr="009C32E1">
        <w:rPr>
          <w:lang w:eastAsia="it-IT"/>
        </w:rPr>
        <w:t>s</w:t>
      </w:r>
      <w:r w:rsidRPr="009C32E1">
        <w:rPr>
          <w:lang w:eastAsia="it-IT"/>
        </w:rPr>
        <w:t xml:space="preserve">ource </w:t>
      </w:r>
      <w:r w:rsidR="009C32E1" w:rsidRPr="009C32E1">
        <w:rPr>
          <w:lang w:eastAsia="it-IT"/>
        </w:rPr>
        <w:t>c</w:t>
      </w:r>
      <w:r w:rsidRPr="009C32E1">
        <w:rPr>
          <w:lang w:eastAsia="it-IT"/>
        </w:rPr>
        <w:t xml:space="preserve">ode, </w:t>
      </w:r>
      <w:r w:rsidR="009C32E1" w:rsidRPr="009C32E1">
        <w:rPr>
          <w:lang w:eastAsia="it-IT"/>
        </w:rPr>
        <w:t>then a</w:t>
      </w:r>
      <w:r w:rsidRPr="009C32E1">
        <w:rPr>
          <w:lang w:eastAsia="it-IT"/>
        </w:rPr>
        <w:t xml:space="preserve">ccess to the </w:t>
      </w:r>
      <w:r w:rsidR="009C32E1" w:rsidRPr="009C32E1">
        <w:rPr>
          <w:lang w:eastAsia="it-IT"/>
        </w:rPr>
        <w:t>source c</w:t>
      </w:r>
      <w:r w:rsidRPr="009C32E1">
        <w:rPr>
          <w:lang w:eastAsia="it-IT"/>
        </w:rPr>
        <w:t xml:space="preserve">ode </w:t>
      </w:r>
      <w:r w:rsidR="009C32E1" w:rsidRPr="009C32E1">
        <w:rPr>
          <w:lang w:eastAsia="it-IT"/>
        </w:rPr>
        <w:t xml:space="preserve">is granted </w:t>
      </w:r>
      <w:r w:rsidRPr="009C32E1">
        <w:rPr>
          <w:lang w:eastAsia="it-IT"/>
        </w:rPr>
        <w:t>to the extent necessary.</w:t>
      </w:r>
    </w:p>
    <w:p w14:paraId="72DE7927" w14:textId="5C5E55DA" w:rsidR="009947BC" w:rsidRDefault="009947BC" w:rsidP="009947BC">
      <w:pPr>
        <w:rPr>
          <w:lang w:eastAsia="it-IT"/>
        </w:rPr>
      </w:pPr>
      <w:r w:rsidRPr="009C32E1">
        <w:rPr>
          <w:lang w:eastAsia="it-IT"/>
        </w:rPr>
        <w:t xml:space="preserve">Background shall only be provided in </w:t>
      </w:r>
      <w:r w:rsidR="009C32E1" w:rsidRPr="009C32E1">
        <w:rPr>
          <w:lang w:eastAsia="it-IT"/>
        </w:rPr>
        <w:t>o</w:t>
      </w:r>
      <w:r w:rsidRPr="009C32E1">
        <w:rPr>
          <w:lang w:eastAsia="it-IT"/>
        </w:rPr>
        <w:t xml:space="preserve">bject </w:t>
      </w:r>
      <w:r w:rsidR="009C32E1" w:rsidRPr="009C32E1">
        <w:rPr>
          <w:lang w:eastAsia="it-IT"/>
        </w:rPr>
        <w:t>c</w:t>
      </w:r>
      <w:r w:rsidRPr="009C32E1">
        <w:rPr>
          <w:lang w:eastAsia="it-IT"/>
        </w:rPr>
        <w:t xml:space="preserve">ode unless otherwise agreed between the </w:t>
      </w:r>
      <w:r w:rsidR="009C32E1" w:rsidRPr="009C32E1">
        <w:rPr>
          <w:lang w:eastAsia="it-IT"/>
        </w:rPr>
        <w:t>partners</w:t>
      </w:r>
      <w:r w:rsidRPr="009C32E1">
        <w:rPr>
          <w:lang w:eastAsia="it-IT"/>
        </w:rPr>
        <w:t xml:space="preserve"> concerned.</w:t>
      </w:r>
    </w:p>
    <w:tbl>
      <w:tblPr>
        <w:tblStyle w:val="GridTable6Colorful-Accent1"/>
        <w:tblW w:w="0" w:type="auto"/>
        <w:tblBorders>
          <w:top w:val="none" w:sz="0" w:space="0" w:color="auto"/>
          <w:left w:val="none" w:sz="0" w:space="0" w:color="auto"/>
          <w:bottom w:val="none" w:sz="0" w:space="0" w:color="auto"/>
          <w:right w:val="none" w:sz="0" w:space="0" w:color="auto"/>
          <w:insideH w:val="single" w:sz="12" w:space="0" w:color="7F7F7F" w:themeColor="text1" w:themeTint="80"/>
          <w:insideV w:val="single" w:sz="12" w:space="0" w:color="auto"/>
        </w:tblBorders>
        <w:shd w:val="clear" w:color="auto" w:fill="BFBFBF" w:themeFill="background1" w:themeFillShade="BF"/>
        <w:tblLook w:val="04A0" w:firstRow="1" w:lastRow="0" w:firstColumn="1" w:lastColumn="0" w:noHBand="0" w:noVBand="1"/>
      </w:tblPr>
      <w:tblGrid>
        <w:gridCol w:w="9628"/>
      </w:tblGrid>
      <w:tr w:rsidR="005D2D26" w:rsidRPr="005D2D26" w14:paraId="059B789C" w14:textId="77777777" w:rsidTr="00E22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Borders>
              <w:bottom w:val="none" w:sz="0" w:space="0" w:color="auto"/>
            </w:tcBorders>
            <w:shd w:val="clear" w:color="auto" w:fill="BFBFBF" w:themeFill="background1" w:themeFillShade="BF"/>
          </w:tcPr>
          <w:p w14:paraId="7AB010EB" w14:textId="77777777" w:rsidR="005C47DE" w:rsidRPr="005D2D26" w:rsidRDefault="005C47DE" w:rsidP="005C47DE">
            <w:pPr>
              <w:rPr>
                <w:color w:val="000000" w:themeColor="text1"/>
                <w:lang w:eastAsia="it-IT"/>
              </w:rPr>
            </w:pPr>
            <w:r w:rsidRPr="005D2D26">
              <w:rPr>
                <w:color w:val="000000" w:themeColor="text1"/>
                <w:lang w:eastAsia="it-IT"/>
              </w:rPr>
              <w:t xml:space="preserve">Access rights to a foreground software shall comprise: </w:t>
            </w:r>
          </w:p>
          <w:p w14:paraId="3D95BB66" w14:textId="2F5B88EA" w:rsidR="005C47DE" w:rsidRPr="005D2D26" w:rsidRDefault="005C47DE" w:rsidP="005C47DE">
            <w:pPr>
              <w:pStyle w:val="ListParagraph"/>
              <w:numPr>
                <w:ilvl w:val="0"/>
                <w:numId w:val="9"/>
              </w:numPr>
              <w:rPr>
                <w:bCs w:val="0"/>
                <w:color w:val="000000" w:themeColor="text1"/>
              </w:rPr>
            </w:pPr>
            <w:r w:rsidRPr="005D2D26">
              <w:rPr>
                <w:color w:val="000000" w:themeColor="text1"/>
                <w:lang w:eastAsia="it-IT"/>
              </w:rPr>
              <w:t>access to the object code</w:t>
            </w:r>
            <w:r w:rsidR="00B73CDA" w:rsidRPr="005D2D26">
              <w:rPr>
                <w:color w:val="000000" w:themeColor="text1"/>
                <w:lang w:eastAsia="it-IT"/>
              </w:rPr>
              <w:t>, and/or</w:t>
            </w:r>
          </w:p>
          <w:p w14:paraId="3DEB43F9" w14:textId="344301C9" w:rsidR="005C47DE" w:rsidRPr="005D2D26" w:rsidRDefault="005C47DE" w:rsidP="005C47DE">
            <w:pPr>
              <w:pStyle w:val="ListParagraph"/>
              <w:numPr>
                <w:ilvl w:val="0"/>
                <w:numId w:val="9"/>
              </w:numPr>
              <w:rPr>
                <w:bCs w:val="0"/>
                <w:color w:val="000000" w:themeColor="text1"/>
              </w:rPr>
            </w:pPr>
            <w:r w:rsidRPr="005D2D26">
              <w:rPr>
                <w:color w:val="000000" w:themeColor="text1"/>
                <w:lang w:eastAsia="it-IT"/>
              </w:rPr>
              <w:t>access to APIs</w:t>
            </w:r>
          </w:p>
        </w:tc>
      </w:tr>
      <w:tr w:rsidR="005D2D26" w:rsidRPr="005D2D26" w14:paraId="072E323C" w14:textId="77777777" w:rsidTr="00E22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shd w:val="clear" w:color="auto" w:fill="BFBFBF" w:themeFill="background1" w:themeFillShade="BF"/>
          </w:tcPr>
          <w:p w14:paraId="6B4C15B9" w14:textId="60EA4A69" w:rsidR="005C47DE" w:rsidRPr="005D2D26" w:rsidRDefault="005C47DE" w:rsidP="005C47DE">
            <w:pPr>
              <w:rPr>
                <w:color w:val="000000" w:themeColor="text1"/>
                <w:lang w:eastAsia="it-IT"/>
              </w:rPr>
            </w:pPr>
            <w:r w:rsidRPr="005D2D26">
              <w:rPr>
                <w:color w:val="000000" w:themeColor="text1"/>
                <w:lang w:eastAsia="it-IT"/>
              </w:rPr>
              <w:t>Access rights to a background software shall comprise:</w:t>
            </w:r>
          </w:p>
          <w:p w14:paraId="386EA149" w14:textId="3C9CE27D" w:rsidR="005C47DE" w:rsidRPr="005D2D26" w:rsidRDefault="00B73CDA" w:rsidP="00B73CDA">
            <w:pPr>
              <w:pStyle w:val="ListParagraph"/>
              <w:numPr>
                <w:ilvl w:val="0"/>
                <w:numId w:val="10"/>
              </w:numPr>
              <w:rPr>
                <w:color w:val="000000" w:themeColor="text1"/>
              </w:rPr>
            </w:pPr>
            <w:r w:rsidRPr="005D2D26">
              <w:rPr>
                <w:color w:val="000000" w:themeColor="text1"/>
                <w:lang w:eastAsia="it-IT"/>
              </w:rPr>
              <w:lastRenderedPageBreak/>
              <w:t>only to object code</w:t>
            </w:r>
          </w:p>
        </w:tc>
      </w:tr>
    </w:tbl>
    <w:p w14:paraId="4984EF4A" w14:textId="282E9975" w:rsidR="00893318" w:rsidRDefault="00893318" w:rsidP="00893318">
      <w:pPr>
        <w:pStyle w:val="Heading3"/>
      </w:pPr>
      <w:bookmarkStart w:id="34" w:name="_Toc527968005"/>
      <w:r w:rsidRPr="00893318">
        <w:lastRenderedPageBreak/>
        <w:t>Financial conditions for Access Rights</w:t>
      </w:r>
      <w:bookmarkEnd w:id="34"/>
    </w:p>
    <w:tbl>
      <w:tblPr>
        <w:tblStyle w:val="TableGrid"/>
        <w:tblW w:w="9102" w:type="dxa"/>
        <w:tblInd w:w="108" w:type="dxa"/>
        <w:tblLook w:val="04A0" w:firstRow="1" w:lastRow="0" w:firstColumn="1" w:lastColumn="0" w:noHBand="0" w:noVBand="1"/>
      </w:tblPr>
      <w:tblGrid>
        <w:gridCol w:w="2579"/>
        <w:gridCol w:w="2230"/>
        <w:gridCol w:w="2167"/>
        <w:gridCol w:w="2126"/>
      </w:tblGrid>
      <w:tr w:rsidR="00893318" w:rsidRPr="00893318" w14:paraId="1B9938AF" w14:textId="77777777" w:rsidTr="00893318">
        <w:tc>
          <w:tcPr>
            <w:tcW w:w="2579" w:type="dxa"/>
            <w:shd w:val="clear" w:color="auto" w:fill="34495E"/>
            <w:vAlign w:val="center"/>
          </w:tcPr>
          <w:p w14:paraId="1B49761E" w14:textId="77777777" w:rsidR="00893318" w:rsidRPr="00893318" w:rsidRDefault="00893318" w:rsidP="00893318">
            <w:pPr>
              <w:spacing w:line="240" w:lineRule="auto"/>
              <w:jc w:val="center"/>
              <w:rPr>
                <w:b/>
                <w:color w:val="FFFFFF" w:themeColor="background1"/>
                <w:lang w:eastAsia="it-IT"/>
              </w:rPr>
            </w:pPr>
            <w:r w:rsidRPr="00893318">
              <w:rPr>
                <w:b/>
                <w:color w:val="FFFFFF" w:themeColor="background1"/>
                <w:lang w:eastAsia="it-IT"/>
              </w:rPr>
              <w:t>Purpose</w:t>
            </w:r>
          </w:p>
        </w:tc>
        <w:tc>
          <w:tcPr>
            <w:tcW w:w="2230" w:type="dxa"/>
            <w:shd w:val="clear" w:color="auto" w:fill="34495E"/>
            <w:vAlign w:val="center"/>
          </w:tcPr>
          <w:p w14:paraId="6C450EA6" w14:textId="77777777" w:rsidR="00893318" w:rsidRPr="00893318" w:rsidRDefault="00893318" w:rsidP="00893318">
            <w:pPr>
              <w:spacing w:line="240" w:lineRule="auto"/>
              <w:jc w:val="center"/>
              <w:rPr>
                <w:b/>
                <w:color w:val="FFFFFF" w:themeColor="background1"/>
                <w:lang w:eastAsia="it-IT"/>
              </w:rPr>
            </w:pPr>
            <w:r w:rsidRPr="00893318">
              <w:rPr>
                <w:b/>
                <w:color w:val="FFFFFF" w:themeColor="background1"/>
                <w:lang w:eastAsia="it-IT"/>
              </w:rPr>
              <w:t>Access right to Background</w:t>
            </w:r>
          </w:p>
        </w:tc>
        <w:tc>
          <w:tcPr>
            <w:tcW w:w="2167" w:type="dxa"/>
            <w:shd w:val="clear" w:color="auto" w:fill="34495E"/>
            <w:vAlign w:val="center"/>
          </w:tcPr>
          <w:p w14:paraId="304FE786" w14:textId="77777777" w:rsidR="00893318" w:rsidRPr="00893318" w:rsidRDefault="00893318" w:rsidP="00893318">
            <w:pPr>
              <w:spacing w:line="240" w:lineRule="auto"/>
              <w:jc w:val="center"/>
              <w:rPr>
                <w:b/>
                <w:color w:val="FFFFFF" w:themeColor="background1"/>
                <w:lang w:eastAsia="it-IT"/>
              </w:rPr>
            </w:pPr>
            <w:r w:rsidRPr="00893318">
              <w:rPr>
                <w:b/>
                <w:color w:val="FFFFFF" w:themeColor="background1"/>
                <w:lang w:eastAsia="it-IT"/>
              </w:rPr>
              <w:t>Access right to Foreground</w:t>
            </w:r>
          </w:p>
        </w:tc>
        <w:tc>
          <w:tcPr>
            <w:tcW w:w="2126" w:type="dxa"/>
            <w:shd w:val="clear" w:color="auto" w:fill="34495E"/>
          </w:tcPr>
          <w:p w14:paraId="0471C4D8" w14:textId="77777777" w:rsidR="00893318" w:rsidRPr="00893318" w:rsidRDefault="00893318" w:rsidP="00893318">
            <w:pPr>
              <w:spacing w:line="240" w:lineRule="auto"/>
              <w:jc w:val="center"/>
              <w:rPr>
                <w:b/>
                <w:color w:val="FFFFFF" w:themeColor="background1"/>
                <w:lang w:eastAsia="it-IT"/>
              </w:rPr>
            </w:pPr>
            <w:r w:rsidRPr="00893318">
              <w:rPr>
                <w:b/>
                <w:color w:val="FFFFFF" w:themeColor="background1"/>
                <w:lang w:eastAsia="it-IT"/>
              </w:rPr>
              <w:t xml:space="preserve">Timing </w:t>
            </w:r>
            <w:r w:rsidRPr="00893318">
              <w:rPr>
                <w:color w:val="FFFFFF" w:themeColor="background1"/>
                <w:lang w:eastAsia="it-IT"/>
              </w:rPr>
              <w:t>(to request access rights)</w:t>
            </w:r>
          </w:p>
        </w:tc>
      </w:tr>
      <w:tr w:rsidR="00893318" w:rsidRPr="00893318" w14:paraId="67672B9A" w14:textId="77777777" w:rsidTr="00444849">
        <w:trPr>
          <w:trHeight w:val="1070"/>
        </w:trPr>
        <w:tc>
          <w:tcPr>
            <w:tcW w:w="2579" w:type="dxa"/>
            <w:vAlign w:val="center"/>
          </w:tcPr>
          <w:p w14:paraId="60205D7A" w14:textId="77777777" w:rsidR="00893318" w:rsidRPr="00893318" w:rsidRDefault="00893318" w:rsidP="00893318">
            <w:pPr>
              <w:spacing w:line="240" w:lineRule="auto"/>
              <w:rPr>
                <w:lang w:eastAsia="it-IT"/>
              </w:rPr>
            </w:pPr>
            <w:r w:rsidRPr="00893318">
              <w:rPr>
                <w:b/>
                <w:bCs/>
                <w:i/>
                <w:iCs/>
                <w:lang w:eastAsia="it-IT"/>
              </w:rPr>
              <w:t xml:space="preserve">Needed </w:t>
            </w:r>
            <w:r w:rsidRPr="00893318">
              <w:rPr>
                <w:b/>
                <w:bCs/>
                <w:lang w:eastAsia="it-IT"/>
              </w:rPr>
              <w:t>for the implementation of the project activities</w:t>
            </w:r>
          </w:p>
        </w:tc>
        <w:tc>
          <w:tcPr>
            <w:tcW w:w="2230" w:type="dxa"/>
            <w:vAlign w:val="center"/>
          </w:tcPr>
          <w:p w14:paraId="54AEEB3C" w14:textId="77777777" w:rsidR="00893318" w:rsidRPr="00893318" w:rsidRDefault="00893318" w:rsidP="00893318">
            <w:pPr>
              <w:spacing w:line="240" w:lineRule="auto"/>
              <w:jc w:val="center"/>
              <w:rPr>
                <w:lang w:eastAsia="it-IT"/>
              </w:rPr>
            </w:pPr>
            <w:r w:rsidRPr="00893318">
              <w:rPr>
                <w:b/>
                <w:bCs/>
                <w:lang w:eastAsia="it-IT"/>
              </w:rPr>
              <w:t>Royalty-free</w:t>
            </w:r>
          </w:p>
        </w:tc>
        <w:tc>
          <w:tcPr>
            <w:tcW w:w="2167" w:type="dxa"/>
            <w:vAlign w:val="center"/>
          </w:tcPr>
          <w:p w14:paraId="55833570" w14:textId="77777777" w:rsidR="00893318" w:rsidRPr="00893318" w:rsidRDefault="00893318" w:rsidP="00893318">
            <w:pPr>
              <w:spacing w:line="240" w:lineRule="auto"/>
              <w:jc w:val="center"/>
              <w:rPr>
                <w:lang w:eastAsia="it-IT"/>
              </w:rPr>
            </w:pPr>
            <w:r w:rsidRPr="00893318">
              <w:rPr>
                <w:b/>
                <w:bCs/>
                <w:lang w:eastAsia="it-IT"/>
              </w:rPr>
              <w:t>Royalty-free</w:t>
            </w:r>
          </w:p>
        </w:tc>
        <w:tc>
          <w:tcPr>
            <w:tcW w:w="2126" w:type="dxa"/>
            <w:vAlign w:val="center"/>
          </w:tcPr>
          <w:p w14:paraId="25A5DEF5" w14:textId="77777777" w:rsidR="00893318" w:rsidRPr="00893318" w:rsidRDefault="00893318" w:rsidP="00444849">
            <w:pPr>
              <w:spacing w:line="240" w:lineRule="auto"/>
              <w:jc w:val="center"/>
              <w:rPr>
                <w:lang w:eastAsia="it-IT"/>
              </w:rPr>
            </w:pPr>
            <w:r w:rsidRPr="00893318">
              <w:rPr>
                <w:lang w:eastAsia="it-IT"/>
              </w:rPr>
              <w:t>Until the end of the project</w:t>
            </w:r>
          </w:p>
        </w:tc>
      </w:tr>
      <w:tr w:rsidR="00893318" w:rsidRPr="00893318" w14:paraId="0A415770" w14:textId="77777777" w:rsidTr="00444849">
        <w:tc>
          <w:tcPr>
            <w:tcW w:w="2579" w:type="dxa"/>
            <w:vAlign w:val="center"/>
          </w:tcPr>
          <w:p w14:paraId="7C00A189" w14:textId="77777777" w:rsidR="00893318" w:rsidRPr="00893318" w:rsidRDefault="00893318" w:rsidP="00893318">
            <w:pPr>
              <w:spacing w:line="240" w:lineRule="auto"/>
              <w:rPr>
                <w:lang w:eastAsia="it-IT"/>
              </w:rPr>
            </w:pPr>
            <w:r w:rsidRPr="00893318">
              <w:rPr>
                <w:b/>
                <w:bCs/>
                <w:lang w:eastAsia="it-IT"/>
              </w:rPr>
              <w:t>Needed for Exploitation</w:t>
            </w:r>
          </w:p>
        </w:tc>
        <w:tc>
          <w:tcPr>
            <w:tcW w:w="2230" w:type="dxa"/>
            <w:vAlign w:val="center"/>
          </w:tcPr>
          <w:p w14:paraId="3F4208DE" w14:textId="77777777" w:rsidR="00893318" w:rsidRPr="00893318" w:rsidRDefault="00893318" w:rsidP="00893318">
            <w:pPr>
              <w:spacing w:line="240" w:lineRule="auto"/>
              <w:jc w:val="center"/>
              <w:rPr>
                <w:b/>
                <w:bCs/>
                <w:lang w:eastAsia="it-IT"/>
              </w:rPr>
            </w:pPr>
            <w:r w:rsidRPr="00893318">
              <w:rPr>
                <w:b/>
                <w:bCs/>
                <w:lang w:eastAsia="it-IT"/>
              </w:rPr>
              <w:t>Fair and reasonable conditions</w:t>
            </w:r>
          </w:p>
          <w:p w14:paraId="635B0F7A" w14:textId="77777777" w:rsidR="00893318" w:rsidRPr="00893318" w:rsidRDefault="00893318" w:rsidP="00893318">
            <w:pPr>
              <w:spacing w:line="240" w:lineRule="auto"/>
              <w:jc w:val="center"/>
              <w:rPr>
                <w:b/>
                <w:bCs/>
                <w:lang w:eastAsia="it-IT"/>
              </w:rPr>
            </w:pPr>
            <w:r w:rsidRPr="00893318">
              <w:rPr>
                <w:b/>
                <w:bCs/>
                <w:lang w:eastAsia="it-IT"/>
              </w:rPr>
              <w:t>+</w:t>
            </w:r>
          </w:p>
          <w:p w14:paraId="376DAB90" w14:textId="79966D69" w:rsidR="00893318" w:rsidRPr="00893318" w:rsidRDefault="00444849" w:rsidP="00893318">
            <w:pPr>
              <w:spacing w:line="240" w:lineRule="auto"/>
              <w:jc w:val="center"/>
              <w:rPr>
                <w:lang w:eastAsia="it-IT"/>
              </w:rPr>
            </w:pPr>
            <w:r>
              <w:rPr>
                <w:b/>
                <w:lang w:eastAsia="it-IT"/>
              </w:rPr>
              <w:t>S</w:t>
            </w:r>
            <w:r w:rsidR="00893318" w:rsidRPr="00893318">
              <w:rPr>
                <w:b/>
                <w:lang w:eastAsia="it-IT"/>
              </w:rPr>
              <w:t>eparate written license agreement</w:t>
            </w:r>
          </w:p>
        </w:tc>
        <w:tc>
          <w:tcPr>
            <w:tcW w:w="2167" w:type="dxa"/>
            <w:vAlign w:val="center"/>
          </w:tcPr>
          <w:p w14:paraId="055B90E7" w14:textId="77777777" w:rsidR="00893318" w:rsidRPr="00893318" w:rsidRDefault="00893318" w:rsidP="00893318">
            <w:pPr>
              <w:spacing w:line="240" w:lineRule="auto"/>
              <w:jc w:val="center"/>
              <w:rPr>
                <w:lang w:eastAsia="it-IT"/>
              </w:rPr>
            </w:pPr>
            <w:r w:rsidRPr="00893318">
              <w:rPr>
                <w:b/>
                <w:bCs/>
                <w:lang w:eastAsia="it-IT"/>
              </w:rPr>
              <w:t>Fair and reasonable conditions</w:t>
            </w:r>
          </w:p>
        </w:tc>
        <w:tc>
          <w:tcPr>
            <w:tcW w:w="2126" w:type="dxa"/>
            <w:vAlign w:val="center"/>
          </w:tcPr>
          <w:p w14:paraId="24D29C60" w14:textId="77777777" w:rsidR="00893318" w:rsidRPr="00893318" w:rsidRDefault="00893318" w:rsidP="00444849">
            <w:pPr>
              <w:spacing w:line="240" w:lineRule="auto"/>
              <w:jc w:val="center"/>
              <w:rPr>
                <w:lang w:eastAsia="it-IT"/>
              </w:rPr>
            </w:pPr>
            <w:r w:rsidRPr="00893318">
              <w:rPr>
                <w:lang w:eastAsia="it-IT"/>
              </w:rPr>
              <w:t xml:space="preserve">Until </w:t>
            </w:r>
            <w:r w:rsidRPr="00893318">
              <w:rPr>
                <w:b/>
                <w:lang w:eastAsia="it-IT"/>
              </w:rPr>
              <w:t>12 months</w:t>
            </w:r>
            <w:r w:rsidRPr="00893318">
              <w:rPr>
                <w:lang w:eastAsia="it-IT"/>
              </w:rPr>
              <w:t xml:space="preserve"> after the end of the project or the termination of</w:t>
            </w:r>
          </w:p>
          <w:p w14:paraId="3EC5DA07" w14:textId="77777777" w:rsidR="00893318" w:rsidRPr="00893318" w:rsidRDefault="00893318" w:rsidP="00444849">
            <w:pPr>
              <w:spacing w:line="240" w:lineRule="auto"/>
              <w:jc w:val="center"/>
              <w:rPr>
                <w:lang w:eastAsia="it-IT"/>
              </w:rPr>
            </w:pPr>
            <w:r w:rsidRPr="00893318">
              <w:rPr>
                <w:lang w:eastAsia="it-IT"/>
              </w:rPr>
              <w:t>the participant</w:t>
            </w:r>
          </w:p>
          <w:p w14:paraId="01A74CFE" w14:textId="035FCE04" w:rsidR="00893318" w:rsidRPr="00444849" w:rsidRDefault="00893318" w:rsidP="00444849">
            <w:pPr>
              <w:spacing w:line="240" w:lineRule="auto"/>
              <w:jc w:val="center"/>
              <w:rPr>
                <w:lang w:eastAsia="it-IT"/>
              </w:rPr>
            </w:pPr>
            <w:r w:rsidRPr="00893318">
              <w:rPr>
                <w:lang w:eastAsia="it-IT"/>
              </w:rPr>
              <w:t>concerned</w:t>
            </w:r>
          </w:p>
        </w:tc>
      </w:tr>
    </w:tbl>
    <w:p w14:paraId="0BDCBD82" w14:textId="77777777" w:rsidR="00893318" w:rsidRPr="009947BC" w:rsidRDefault="00893318" w:rsidP="009947BC">
      <w:pPr>
        <w:rPr>
          <w:lang w:eastAsia="it-IT"/>
        </w:rPr>
      </w:pPr>
    </w:p>
    <w:p w14:paraId="662C82A9" w14:textId="706879F1" w:rsidR="00172371" w:rsidRDefault="00172371" w:rsidP="00C35245">
      <w:pPr>
        <w:pStyle w:val="Heading2"/>
      </w:pPr>
      <w:bookmarkStart w:id="35" w:name="_Toc527968006"/>
      <w:r>
        <w:t xml:space="preserve">Dissemination </w:t>
      </w:r>
      <w:r w:rsidR="00C35245">
        <w:t>Constraints</w:t>
      </w:r>
      <w:bookmarkEnd w:id="35"/>
    </w:p>
    <w:p w14:paraId="397B85B5" w14:textId="17FF5FAC" w:rsidR="00702E8C" w:rsidRPr="00064EA2" w:rsidRDefault="00702E8C" w:rsidP="00702E8C">
      <w:pPr>
        <w:rPr>
          <w:lang w:eastAsia="it-IT"/>
        </w:rPr>
      </w:pPr>
      <w:r w:rsidRPr="00064EA2">
        <w:rPr>
          <w:lang w:eastAsia="it-IT"/>
        </w:rPr>
        <w:t xml:space="preserve">Each </w:t>
      </w:r>
      <w:r>
        <w:rPr>
          <w:lang w:eastAsia="it-IT"/>
        </w:rPr>
        <w:t>partner</w:t>
      </w:r>
      <w:r w:rsidRPr="00064EA2">
        <w:rPr>
          <w:lang w:eastAsia="it-IT"/>
        </w:rPr>
        <w:t xml:space="preserve"> must ensure that the foreground it owns is disseminated as swiftly as possible. However, any dissemination (including publications or on web-pages) should be delayed until a decision about its possible protection has been made (through IPR or trade secrets). The other participants may object to the dissemination activity if their legitimate interests in relation to their foreground or background could suffer disproportionately great harm. </w:t>
      </w:r>
    </w:p>
    <w:p w14:paraId="52C53E61" w14:textId="77777777" w:rsidR="00702E8C" w:rsidRPr="00064EA2" w:rsidRDefault="00702E8C" w:rsidP="00702E8C">
      <w:r w:rsidRPr="00064EA2">
        <w:t xml:space="preserve">Dissemination can be seen as the means (i.e. press releases, conferences, scientific publications, exhibitions, workshops, newsletters, websites, etc.) through which research results are presented to the public. </w:t>
      </w:r>
    </w:p>
    <w:p w14:paraId="478E4F0D" w14:textId="73F6EFF8" w:rsidR="00702E8C" w:rsidRDefault="00702E8C" w:rsidP="00702E8C">
      <w:r w:rsidRPr="00064EA2">
        <w:t>It is important to notice that official publications in the course of a protection right application (e.g. the compulsory publication of a patent application after its filing) are not considered dissemination. The target of the dissemination may be the general public or a specific group of professionals in a determined sector.</w:t>
      </w:r>
    </w:p>
    <w:p w14:paraId="731B172C" w14:textId="4A8DD234" w:rsidR="00C35245" w:rsidRDefault="00C35245" w:rsidP="00C35245">
      <w:pPr>
        <w:pStyle w:val="Heading2"/>
      </w:pPr>
      <w:bookmarkStart w:id="36" w:name="_Toc527968007"/>
      <w:r>
        <w:t>Confidentiality and Non-Disclosure</w:t>
      </w:r>
      <w:bookmarkEnd w:id="36"/>
    </w:p>
    <w:p w14:paraId="1445F069" w14:textId="16626B39" w:rsidR="00B51A3F" w:rsidRPr="007B1BDA" w:rsidRDefault="00B51A3F" w:rsidP="00B51A3F">
      <w:r w:rsidRPr="007B1BDA">
        <w:t xml:space="preserve">Where dissemination of </w:t>
      </w:r>
      <w:r>
        <w:t>f</w:t>
      </w:r>
      <w:r w:rsidRPr="007B1BDA">
        <w:t xml:space="preserve">oreground does not adversely affect its protection and </w:t>
      </w:r>
      <w:r>
        <w:t>u</w:t>
      </w:r>
      <w:r w:rsidRPr="007B1BDA">
        <w:t xml:space="preserve">se, there is an obligation to disseminate it swiftly. However, no dissemination of </w:t>
      </w:r>
      <w:r>
        <w:t>confidential</w:t>
      </w:r>
      <w:r w:rsidRPr="007B1BDA">
        <w:t xml:space="preserve"> </w:t>
      </w:r>
      <w:r>
        <w:t xml:space="preserve">material </w:t>
      </w:r>
      <w:r w:rsidRPr="007B1BDA">
        <w:t>may take place before a decision is made regarding its possible protection. Indeed, any disclosure, even to a single person who is not bound by secrecy or confidentiality obligations (typically someone from a different organisation outside the consortium), prior to filing for protection, can be considered as constituting a disclosure detrimental to patentability</w:t>
      </w:r>
      <w:r>
        <w:t>.</w:t>
      </w:r>
      <w:r w:rsidRPr="007B1BDA">
        <w:t xml:space="preserve"> </w:t>
      </w:r>
    </w:p>
    <w:p w14:paraId="02DEEA95" w14:textId="77777777" w:rsidR="005113B3" w:rsidRDefault="00B51A3F" w:rsidP="00B51A3F">
      <w:r w:rsidRPr="007B1BDA">
        <w:t xml:space="preserve">Evidently, no dissemination at all may take place if it is intended to protect the </w:t>
      </w:r>
      <w:r>
        <w:t>f</w:t>
      </w:r>
      <w:r w:rsidRPr="007B1BDA">
        <w:t xml:space="preserve">oreground as a trade secret (i.e. confidential know-how). Confidentiality obligations are also detailed in the </w:t>
      </w:r>
      <w:r>
        <w:t>ANITA</w:t>
      </w:r>
      <w:r w:rsidRPr="007B1BDA">
        <w:t xml:space="preserve"> CA. </w:t>
      </w:r>
    </w:p>
    <w:tbl>
      <w:tblPr>
        <w:tblStyle w:val="GridTable6Colorful-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628"/>
      </w:tblGrid>
      <w:tr w:rsidR="00681EBE" w:rsidRPr="00681EBE" w14:paraId="198658CA" w14:textId="77777777" w:rsidTr="00681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Borders>
              <w:bottom w:val="none" w:sz="0" w:space="0" w:color="auto"/>
            </w:tcBorders>
            <w:shd w:val="clear" w:color="auto" w:fill="BFBFBF" w:themeFill="background1" w:themeFillShade="BF"/>
          </w:tcPr>
          <w:p w14:paraId="5AB62A6C" w14:textId="42590E83" w:rsidR="005113B3" w:rsidRPr="00681EBE" w:rsidRDefault="005113B3" w:rsidP="005113B3">
            <w:pPr>
              <w:rPr>
                <w:bCs w:val="0"/>
                <w:color w:val="000000" w:themeColor="text1"/>
              </w:rPr>
            </w:pPr>
            <w:r w:rsidRPr="00681EBE">
              <w:rPr>
                <w:color w:val="000000" w:themeColor="text1"/>
                <w:lang w:eastAsia="it-IT"/>
              </w:rPr>
              <w:t xml:space="preserve">Any data which is to remain secret should be clearly labelled as </w:t>
            </w:r>
            <w:r w:rsidRPr="00681EBE">
              <w:rPr>
                <w:color w:val="000000" w:themeColor="text1"/>
                <w:u w:val="single"/>
                <w:lang w:eastAsia="it-IT"/>
              </w:rPr>
              <w:t>confidential</w:t>
            </w:r>
            <w:r w:rsidRPr="00681EBE">
              <w:rPr>
                <w:color w:val="000000" w:themeColor="text1"/>
                <w:lang w:eastAsia="it-IT"/>
              </w:rPr>
              <w:t xml:space="preserve"> and appropriate measures should then be taken by the other partners and the Commission to maintain confidentiality, even after the end of the project.</w:t>
            </w:r>
          </w:p>
        </w:tc>
      </w:tr>
    </w:tbl>
    <w:p w14:paraId="13EBAE45" w14:textId="77777777" w:rsidR="005113B3" w:rsidRDefault="005113B3" w:rsidP="00B51A3F"/>
    <w:p w14:paraId="0180837B" w14:textId="43C0ACFD" w:rsidR="00B51A3F" w:rsidRDefault="00B51A3F" w:rsidP="00B51A3F">
      <w:r>
        <w:t xml:space="preserve">The recipients of </w:t>
      </w:r>
      <w:r w:rsidR="001A7927">
        <w:t xml:space="preserve">confidential information </w:t>
      </w:r>
      <w:r>
        <w:t xml:space="preserve">must undertake in addition and without prejudice to any commitment on non-disclosure under the Grant Agreement, for a period of </w:t>
      </w:r>
      <w:r w:rsidRPr="005113B3">
        <w:rPr>
          <w:b/>
          <w:u w:val="single"/>
        </w:rPr>
        <w:t>4 years</w:t>
      </w:r>
      <w:r>
        <w:t xml:space="preserve"> after the end of the Project:</w:t>
      </w:r>
    </w:p>
    <w:tbl>
      <w:tblPr>
        <w:tblStyle w:val="GridTable6Colorful-Accent1"/>
        <w:tblW w:w="0" w:type="auto"/>
        <w:tblBorders>
          <w:top w:val="none" w:sz="0" w:space="0" w:color="auto"/>
          <w:left w:val="none" w:sz="0" w:space="0" w:color="auto"/>
          <w:bottom w:val="none" w:sz="0" w:space="0" w:color="auto"/>
          <w:right w:val="none" w:sz="0" w:space="0" w:color="auto"/>
          <w:insideH w:val="single" w:sz="12" w:space="0" w:color="7F7F7F" w:themeColor="text1" w:themeTint="80"/>
          <w:insideV w:val="single" w:sz="8" w:space="0" w:color="1F497D" w:themeColor="text2"/>
        </w:tblBorders>
        <w:shd w:val="clear" w:color="auto" w:fill="BFBFBF" w:themeFill="background1" w:themeFillShade="BF"/>
        <w:tblLook w:val="04A0" w:firstRow="1" w:lastRow="0" w:firstColumn="1" w:lastColumn="0" w:noHBand="0" w:noVBand="1"/>
      </w:tblPr>
      <w:tblGrid>
        <w:gridCol w:w="9628"/>
      </w:tblGrid>
      <w:tr w:rsidR="00681EBE" w:rsidRPr="00681EBE" w14:paraId="70264305" w14:textId="77777777" w:rsidTr="00681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shd w:val="clear" w:color="auto" w:fill="BFBFBF" w:themeFill="background1" w:themeFillShade="BF"/>
          </w:tcPr>
          <w:p w14:paraId="51276A4F" w14:textId="42D57E0C" w:rsidR="005113B3" w:rsidRPr="00681EBE" w:rsidRDefault="005113B3" w:rsidP="005113B3">
            <w:pPr>
              <w:pStyle w:val="ListParagraph"/>
              <w:numPr>
                <w:ilvl w:val="0"/>
                <w:numId w:val="8"/>
              </w:numPr>
              <w:rPr>
                <w:color w:val="000000" w:themeColor="text1"/>
              </w:rPr>
            </w:pPr>
            <w:r w:rsidRPr="00681EBE">
              <w:rPr>
                <w:color w:val="000000" w:themeColor="text1"/>
              </w:rPr>
              <w:t>Not to use confidential information otherwise than for the purpose for which it was disclosed;</w:t>
            </w:r>
          </w:p>
        </w:tc>
      </w:tr>
      <w:tr w:rsidR="00681EBE" w:rsidRPr="00681EBE" w14:paraId="70A1DFD0" w14:textId="77777777" w:rsidTr="00681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shd w:val="clear" w:color="auto" w:fill="BFBFBF" w:themeFill="background1" w:themeFillShade="BF"/>
          </w:tcPr>
          <w:p w14:paraId="33A589BD" w14:textId="75B010F6" w:rsidR="005113B3" w:rsidRPr="00681EBE" w:rsidRDefault="005113B3" w:rsidP="005113B3">
            <w:pPr>
              <w:pStyle w:val="ListParagraph"/>
              <w:numPr>
                <w:ilvl w:val="0"/>
                <w:numId w:val="8"/>
              </w:numPr>
              <w:rPr>
                <w:color w:val="000000" w:themeColor="text1"/>
              </w:rPr>
            </w:pPr>
            <w:r w:rsidRPr="00681EBE">
              <w:rPr>
                <w:color w:val="000000" w:themeColor="text1"/>
              </w:rPr>
              <w:t>Not to disclose confidential information without the prior written consent by the Disclosing Party;</w:t>
            </w:r>
          </w:p>
        </w:tc>
      </w:tr>
      <w:tr w:rsidR="00681EBE" w:rsidRPr="00681EBE" w14:paraId="33EDF2E2" w14:textId="77777777" w:rsidTr="00681EBE">
        <w:tc>
          <w:tcPr>
            <w:cnfStyle w:val="001000000000" w:firstRow="0" w:lastRow="0" w:firstColumn="1" w:lastColumn="0" w:oddVBand="0" w:evenVBand="0" w:oddHBand="0" w:evenHBand="0" w:firstRowFirstColumn="0" w:firstRowLastColumn="0" w:lastRowFirstColumn="0" w:lastRowLastColumn="0"/>
            <w:tcW w:w="9628" w:type="dxa"/>
            <w:shd w:val="clear" w:color="auto" w:fill="BFBFBF" w:themeFill="background1" w:themeFillShade="BF"/>
          </w:tcPr>
          <w:p w14:paraId="332F2D69" w14:textId="1E28F97A" w:rsidR="005113B3" w:rsidRPr="00681EBE" w:rsidRDefault="005113B3" w:rsidP="005113B3">
            <w:pPr>
              <w:pStyle w:val="ListParagraph"/>
              <w:numPr>
                <w:ilvl w:val="0"/>
                <w:numId w:val="8"/>
              </w:numPr>
              <w:rPr>
                <w:color w:val="000000" w:themeColor="text1"/>
              </w:rPr>
            </w:pPr>
            <w:r w:rsidRPr="00681EBE">
              <w:rPr>
                <w:color w:val="000000" w:themeColor="text1"/>
              </w:rPr>
              <w:t>To ensure that internal distribution of confidential information by a recipient shall take place on a strict need-to-know basis; and</w:t>
            </w:r>
          </w:p>
        </w:tc>
      </w:tr>
      <w:tr w:rsidR="00681EBE" w:rsidRPr="00681EBE" w14:paraId="33CEF0D0" w14:textId="77777777" w:rsidTr="00681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shd w:val="clear" w:color="auto" w:fill="BFBFBF" w:themeFill="background1" w:themeFillShade="BF"/>
          </w:tcPr>
          <w:p w14:paraId="47D0E430" w14:textId="517E2AEB" w:rsidR="005113B3" w:rsidRPr="00681EBE" w:rsidRDefault="005113B3" w:rsidP="005113B3">
            <w:pPr>
              <w:pStyle w:val="ListParagraph"/>
              <w:numPr>
                <w:ilvl w:val="0"/>
                <w:numId w:val="8"/>
              </w:numPr>
              <w:rPr>
                <w:color w:val="000000" w:themeColor="text1"/>
              </w:rPr>
            </w:pPr>
            <w:r w:rsidRPr="00681EBE">
              <w:rPr>
                <w:color w:val="000000" w:themeColor="text1"/>
              </w:rPr>
              <w:t xml:space="preserve">To return to the disclosing partner, or destroy, on request all confidential information that has been disclosed to the recipients including all copies thereof and to delete all information stored in a </w:t>
            </w:r>
            <w:del w:id="37" w:author="Microsoft Office User" w:date="2018-10-29T15:14:00Z">
              <w:r w:rsidRPr="00681EBE" w:rsidDel="00AF37DA">
                <w:rPr>
                  <w:color w:val="000000" w:themeColor="text1"/>
                </w:rPr>
                <w:delText xml:space="preserve">machine </w:delText>
              </w:r>
            </w:del>
            <w:ins w:id="38" w:author="Microsoft Office User" w:date="2018-10-29T15:14:00Z">
              <w:r w:rsidR="00AF37DA" w:rsidRPr="00681EBE">
                <w:rPr>
                  <w:color w:val="000000" w:themeColor="text1"/>
                </w:rPr>
                <w:t>machine</w:t>
              </w:r>
              <w:r w:rsidR="00AF37DA">
                <w:rPr>
                  <w:color w:val="000000" w:themeColor="text1"/>
                </w:rPr>
                <w:t>-</w:t>
              </w:r>
            </w:ins>
            <w:r w:rsidRPr="00681EBE">
              <w:rPr>
                <w:color w:val="000000" w:themeColor="text1"/>
              </w:rPr>
              <w:t>readable form to the extent practically possible.</w:t>
            </w:r>
          </w:p>
        </w:tc>
      </w:tr>
    </w:tbl>
    <w:p w14:paraId="2E33B338" w14:textId="77777777" w:rsidR="00B51A3F" w:rsidRPr="00172371" w:rsidRDefault="00B51A3F" w:rsidP="00B51A3F"/>
    <w:p w14:paraId="42467A63" w14:textId="77777777" w:rsidR="000E3D02" w:rsidRPr="00F44D1C" w:rsidRDefault="000E3D02" w:rsidP="000E3D02">
      <w:pPr>
        <w:rPr>
          <w:lang w:val="en-US"/>
        </w:rPr>
      </w:pPr>
    </w:p>
    <w:p w14:paraId="24D1FE82" w14:textId="77777777" w:rsidR="000E3D02" w:rsidRPr="00F44D1C" w:rsidRDefault="000E3D02" w:rsidP="000E3D02">
      <w:pPr>
        <w:rPr>
          <w:lang w:val="en-US" w:eastAsia="it-IT"/>
        </w:rPr>
      </w:pPr>
    </w:p>
    <w:p w14:paraId="271D9333" w14:textId="2E97BC6E" w:rsidR="000E3D02" w:rsidRPr="00F44D1C" w:rsidRDefault="006439CA" w:rsidP="000E3D02">
      <w:pPr>
        <w:pStyle w:val="Heading1"/>
        <w:rPr>
          <w:lang w:eastAsia="it-IT"/>
        </w:rPr>
      </w:pPr>
      <w:bookmarkStart w:id="39" w:name="_Toc527968008"/>
      <w:r>
        <w:rPr>
          <w:lang w:eastAsia="it-IT"/>
        </w:rPr>
        <w:lastRenderedPageBreak/>
        <w:t>ANITA Exploitable Background and Foreground</w:t>
      </w:r>
      <w:bookmarkEnd w:id="39"/>
    </w:p>
    <w:p w14:paraId="34A4DA6E" w14:textId="68031417" w:rsidR="001D0F68" w:rsidRDefault="006439CA" w:rsidP="006439CA">
      <w:pPr>
        <w:pStyle w:val="Heading2"/>
      </w:pPr>
      <w:bookmarkStart w:id="40" w:name="_Ref527709620"/>
      <w:bookmarkStart w:id="41" w:name="_Toc527968009"/>
      <w:r>
        <w:t>Exploitable background</w:t>
      </w:r>
      <w:bookmarkEnd w:id="40"/>
      <w:bookmarkEnd w:id="41"/>
    </w:p>
    <w:tbl>
      <w:tblPr>
        <w:tblStyle w:val="TableGrid"/>
        <w:tblW w:w="9538" w:type="dxa"/>
        <w:tblLook w:val="04A0" w:firstRow="1" w:lastRow="0" w:firstColumn="1" w:lastColumn="0" w:noHBand="0" w:noVBand="1"/>
      </w:tblPr>
      <w:tblGrid>
        <w:gridCol w:w="259"/>
        <w:gridCol w:w="1332"/>
        <w:gridCol w:w="2236"/>
        <w:gridCol w:w="850"/>
        <w:gridCol w:w="709"/>
        <w:gridCol w:w="2126"/>
        <w:gridCol w:w="2026"/>
      </w:tblGrid>
      <w:tr w:rsidR="00487C17" w:rsidRPr="00843C2F" w14:paraId="30AFF986" w14:textId="77777777" w:rsidTr="002361BF">
        <w:trPr>
          <w:trHeight w:val="791"/>
        </w:trPr>
        <w:tc>
          <w:tcPr>
            <w:tcW w:w="0" w:type="auto"/>
            <w:noWrap/>
            <w:tcMar>
              <w:left w:w="28" w:type="dxa"/>
              <w:right w:w="28" w:type="dxa"/>
            </w:tcMar>
            <w:vAlign w:val="center"/>
            <w:hideMark/>
          </w:tcPr>
          <w:p w14:paraId="3CAB0061" w14:textId="078F59AF" w:rsidR="00843C2F" w:rsidRPr="00843C2F" w:rsidRDefault="00487C17" w:rsidP="00487C17">
            <w:pPr>
              <w:jc w:val="center"/>
              <w:rPr>
                <w:rFonts w:ascii="Calibri" w:hAnsi="Calibri"/>
                <w:sz w:val="20"/>
                <w:szCs w:val="20"/>
              </w:rPr>
            </w:pPr>
            <w:commentRangeStart w:id="42"/>
            <w:r>
              <w:rPr>
                <w:rFonts w:ascii="Calibri" w:hAnsi="Calibri"/>
                <w:sz w:val="20"/>
                <w:szCs w:val="20"/>
              </w:rPr>
              <w:t>#</w:t>
            </w:r>
          </w:p>
        </w:tc>
        <w:tc>
          <w:tcPr>
            <w:tcW w:w="1332" w:type="dxa"/>
            <w:tcMar>
              <w:left w:w="28" w:type="dxa"/>
              <w:right w:w="28" w:type="dxa"/>
            </w:tcMar>
            <w:vAlign w:val="center"/>
            <w:hideMark/>
          </w:tcPr>
          <w:p w14:paraId="073A652E"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Background Name</w:t>
            </w:r>
          </w:p>
        </w:tc>
        <w:tc>
          <w:tcPr>
            <w:tcW w:w="2236" w:type="dxa"/>
            <w:tcMar>
              <w:left w:w="28" w:type="dxa"/>
              <w:right w:w="28" w:type="dxa"/>
            </w:tcMar>
            <w:vAlign w:val="center"/>
            <w:hideMark/>
          </w:tcPr>
          <w:p w14:paraId="66484450"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Background Description</w:t>
            </w:r>
          </w:p>
        </w:tc>
        <w:tc>
          <w:tcPr>
            <w:tcW w:w="850" w:type="dxa"/>
            <w:tcMar>
              <w:left w:w="28" w:type="dxa"/>
              <w:right w:w="28" w:type="dxa"/>
            </w:tcMar>
            <w:vAlign w:val="center"/>
            <w:hideMark/>
          </w:tcPr>
          <w:p w14:paraId="7D71B083" w14:textId="77777777" w:rsidR="00843C2F" w:rsidRPr="00843C2F" w:rsidRDefault="00843C2F" w:rsidP="002361BF">
            <w:pPr>
              <w:jc w:val="center"/>
              <w:rPr>
                <w:rFonts w:ascii="Calibri" w:hAnsi="Calibri"/>
                <w:b/>
                <w:bCs/>
                <w:sz w:val="20"/>
                <w:szCs w:val="20"/>
              </w:rPr>
            </w:pPr>
            <w:r w:rsidRPr="00843C2F">
              <w:rPr>
                <w:rFonts w:ascii="Calibri" w:hAnsi="Calibri"/>
                <w:b/>
                <w:bCs/>
                <w:sz w:val="20"/>
                <w:szCs w:val="20"/>
              </w:rPr>
              <w:t>Owner</w:t>
            </w:r>
          </w:p>
        </w:tc>
        <w:tc>
          <w:tcPr>
            <w:tcW w:w="709" w:type="dxa"/>
            <w:tcMar>
              <w:left w:w="28" w:type="dxa"/>
              <w:right w:w="28" w:type="dxa"/>
            </w:tcMar>
            <w:vAlign w:val="center"/>
            <w:hideMark/>
          </w:tcPr>
          <w:p w14:paraId="0D8D90AC" w14:textId="77777777" w:rsidR="00843C2F" w:rsidRPr="00843C2F" w:rsidRDefault="00843C2F" w:rsidP="002361BF">
            <w:pPr>
              <w:jc w:val="center"/>
              <w:rPr>
                <w:rFonts w:ascii="Calibri" w:hAnsi="Calibri"/>
                <w:b/>
                <w:bCs/>
                <w:sz w:val="20"/>
                <w:szCs w:val="20"/>
              </w:rPr>
            </w:pPr>
            <w:r w:rsidRPr="00843C2F">
              <w:rPr>
                <w:rFonts w:ascii="Calibri" w:hAnsi="Calibri"/>
                <w:b/>
                <w:bCs/>
                <w:sz w:val="20"/>
                <w:szCs w:val="20"/>
              </w:rPr>
              <w:t>license</w:t>
            </w:r>
          </w:p>
        </w:tc>
        <w:tc>
          <w:tcPr>
            <w:tcW w:w="2126" w:type="dxa"/>
            <w:tcMar>
              <w:left w:w="28" w:type="dxa"/>
              <w:right w:w="28" w:type="dxa"/>
            </w:tcMar>
            <w:vAlign w:val="center"/>
            <w:hideMark/>
          </w:tcPr>
          <w:p w14:paraId="0AF3CC5D"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Conditions / Limitations for implementation in ANITA</w:t>
            </w:r>
          </w:p>
        </w:tc>
        <w:tc>
          <w:tcPr>
            <w:tcW w:w="2026" w:type="dxa"/>
            <w:tcMar>
              <w:left w:w="28" w:type="dxa"/>
              <w:right w:w="28" w:type="dxa"/>
            </w:tcMar>
            <w:vAlign w:val="center"/>
            <w:hideMark/>
          </w:tcPr>
          <w:p w14:paraId="45F3AFE7"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Conditions / Limitations for exploitation</w:t>
            </w:r>
          </w:p>
        </w:tc>
      </w:tr>
      <w:tr w:rsidR="00487C17" w:rsidRPr="00843C2F" w14:paraId="6DD0C2EE" w14:textId="77777777" w:rsidTr="002361BF">
        <w:trPr>
          <w:trHeight w:val="4280"/>
        </w:trPr>
        <w:tc>
          <w:tcPr>
            <w:tcW w:w="0" w:type="auto"/>
            <w:noWrap/>
            <w:tcMar>
              <w:left w:w="28" w:type="dxa"/>
              <w:right w:w="28" w:type="dxa"/>
            </w:tcMar>
            <w:vAlign w:val="center"/>
            <w:hideMark/>
          </w:tcPr>
          <w:p w14:paraId="6A0463E4"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1</w:t>
            </w:r>
          </w:p>
        </w:tc>
        <w:tc>
          <w:tcPr>
            <w:tcW w:w="1332" w:type="dxa"/>
            <w:tcMar>
              <w:left w:w="28" w:type="dxa"/>
              <w:right w:w="28" w:type="dxa"/>
            </w:tcMar>
            <w:vAlign w:val="center"/>
            <w:hideMark/>
          </w:tcPr>
          <w:p w14:paraId="45791657"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Resource Analysis Framework (RAF)</w:t>
            </w:r>
          </w:p>
        </w:tc>
        <w:tc>
          <w:tcPr>
            <w:tcW w:w="2236" w:type="dxa"/>
            <w:tcMar>
              <w:left w:w="28" w:type="dxa"/>
              <w:right w:w="28" w:type="dxa"/>
            </w:tcMar>
            <w:hideMark/>
          </w:tcPr>
          <w:p w14:paraId="515AF2C1" w14:textId="77777777" w:rsidR="00843C2F" w:rsidRPr="00843C2F" w:rsidRDefault="00843C2F">
            <w:pPr>
              <w:rPr>
                <w:rFonts w:ascii="Calibri" w:hAnsi="Calibri"/>
                <w:sz w:val="20"/>
                <w:szCs w:val="20"/>
              </w:rPr>
            </w:pPr>
            <w:r w:rsidRPr="00843C2F">
              <w:rPr>
                <w:rFonts w:ascii="Calibri" w:hAnsi="Calibri"/>
                <w:sz w:val="20"/>
                <w:szCs w:val="20"/>
              </w:rPr>
              <w:t>Framework for integration and orchestration of Natural Language Processing techniques in order to classify resource, extract relevant information, perform Named Entity Recognition, language recognition, entity extraction, lemmatisation, tagging suggestion, text summarisation, pattern recognition, sentiment analysis, emotion recognition.</w:t>
            </w:r>
          </w:p>
        </w:tc>
        <w:tc>
          <w:tcPr>
            <w:tcW w:w="850" w:type="dxa"/>
            <w:tcMar>
              <w:left w:w="28" w:type="dxa"/>
              <w:right w:w="28" w:type="dxa"/>
            </w:tcMar>
            <w:vAlign w:val="center"/>
            <w:hideMark/>
          </w:tcPr>
          <w:p w14:paraId="291FA637" w14:textId="77777777" w:rsidR="00843C2F" w:rsidRPr="00843C2F" w:rsidRDefault="00843C2F" w:rsidP="002361BF">
            <w:pPr>
              <w:jc w:val="center"/>
              <w:rPr>
                <w:rFonts w:ascii="Calibri" w:hAnsi="Calibri"/>
                <w:sz w:val="20"/>
                <w:szCs w:val="20"/>
              </w:rPr>
            </w:pPr>
            <w:r w:rsidRPr="00843C2F">
              <w:rPr>
                <w:rFonts w:ascii="Calibri" w:hAnsi="Calibri"/>
                <w:sz w:val="20"/>
                <w:szCs w:val="20"/>
              </w:rPr>
              <w:t>ENG</w:t>
            </w:r>
          </w:p>
        </w:tc>
        <w:tc>
          <w:tcPr>
            <w:tcW w:w="709" w:type="dxa"/>
            <w:tcMar>
              <w:left w:w="28" w:type="dxa"/>
              <w:right w:w="28" w:type="dxa"/>
            </w:tcMar>
            <w:vAlign w:val="center"/>
            <w:hideMark/>
          </w:tcPr>
          <w:p w14:paraId="3E384620" w14:textId="4C675AE1" w:rsidR="00843C2F" w:rsidRPr="00843C2F" w:rsidRDefault="00843C2F" w:rsidP="002361BF">
            <w:pPr>
              <w:jc w:val="center"/>
              <w:rPr>
                <w:rFonts w:ascii="Calibri" w:hAnsi="Calibri"/>
                <w:sz w:val="20"/>
                <w:szCs w:val="20"/>
              </w:rPr>
            </w:pPr>
          </w:p>
        </w:tc>
        <w:tc>
          <w:tcPr>
            <w:tcW w:w="2126" w:type="dxa"/>
            <w:tcMar>
              <w:left w:w="28" w:type="dxa"/>
              <w:right w:w="28" w:type="dxa"/>
            </w:tcMar>
            <w:hideMark/>
          </w:tcPr>
          <w:p w14:paraId="0FE711AB" w14:textId="77777777" w:rsidR="00843C2F" w:rsidRPr="00843C2F" w:rsidRDefault="00843C2F">
            <w:pPr>
              <w:rPr>
                <w:rFonts w:ascii="Calibri" w:hAnsi="Calibri"/>
                <w:sz w:val="20"/>
                <w:szCs w:val="20"/>
              </w:rPr>
            </w:pPr>
            <w:r w:rsidRPr="00843C2F">
              <w:rPr>
                <w:rFonts w:ascii="Calibri" w:hAnsi="Calibri"/>
                <w:sz w:val="20"/>
                <w:szCs w:val="20"/>
              </w:rPr>
              <w:t>Access Rights to ENGINEERING INGEGNERIA INFORMATICA SPA background is only granted for the purpose of ANITA project activities as defined in the workplan.</w:t>
            </w:r>
            <w:r w:rsidRPr="00843C2F">
              <w:rPr>
                <w:rFonts w:ascii="Calibri" w:hAnsi="Calibri"/>
                <w:sz w:val="20"/>
                <w:szCs w:val="20"/>
              </w:rPr>
              <w:br/>
              <w:t>NO Access Rights to source code nor object code will be granted by ENGINEERING INGEGNERIA INFORMATICA SPA.</w:t>
            </w:r>
          </w:p>
        </w:tc>
        <w:tc>
          <w:tcPr>
            <w:tcW w:w="2026" w:type="dxa"/>
            <w:tcMar>
              <w:left w:w="28" w:type="dxa"/>
              <w:right w:w="28" w:type="dxa"/>
            </w:tcMar>
            <w:hideMark/>
          </w:tcPr>
          <w:p w14:paraId="2E9D9102" w14:textId="77777777" w:rsidR="00843C2F" w:rsidRPr="00843C2F" w:rsidRDefault="00843C2F">
            <w:pPr>
              <w:rPr>
                <w:rFonts w:ascii="Calibri" w:hAnsi="Calibri"/>
                <w:sz w:val="20"/>
                <w:szCs w:val="20"/>
              </w:rPr>
            </w:pPr>
            <w:r w:rsidRPr="00843C2F">
              <w:rPr>
                <w:rFonts w:ascii="Calibri" w:hAnsi="Calibri"/>
                <w:sz w:val="20"/>
                <w:szCs w:val="20"/>
              </w:rPr>
              <w:t>Usage and Exploitation restricted and conditioned to commercial license agreement. Prior to exploitation involving any of the stated background, consent must be obtained from ENGINEERING INGEGNERIA INFORMATICA SPA.</w:t>
            </w:r>
          </w:p>
        </w:tc>
      </w:tr>
      <w:tr w:rsidR="00487C17" w:rsidRPr="00843C2F" w14:paraId="7BBAC6CE" w14:textId="77777777" w:rsidTr="002361BF">
        <w:trPr>
          <w:trHeight w:val="2880"/>
        </w:trPr>
        <w:tc>
          <w:tcPr>
            <w:tcW w:w="0" w:type="auto"/>
            <w:noWrap/>
            <w:tcMar>
              <w:left w:w="28" w:type="dxa"/>
              <w:right w:w="28" w:type="dxa"/>
            </w:tcMar>
            <w:vAlign w:val="center"/>
            <w:hideMark/>
          </w:tcPr>
          <w:p w14:paraId="7CD3100E"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2</w:t>
            </w:r>
          </w:p>
        </w:tc>
        <w:tc>
          <w:tcPr>
            <w:tcW w:w="1332" w:type="dxa"/>
            <w:tcMar>
              <w:left w:w="28" w:type="dxa"/>
              <w:right w:w="28" w:type="dxa"/>
            </w:tcMar>
            <w:vAlign w:val="center"/>
            <w:hideMark/>
          </w:tcPr>
          <w:p w14:paraId="481BE2FE"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Source Integration Framework (SIF)</w:t>
            </w:r>
          </w:p>
        </w:tc>
        <w:tc>
          <w:tcPr>
            <w:tcW w:w="2236" w:type="dxa"/>
            <w:tcMar>
              <w:left w:w="28" w:type="dxa"/>
              <w:right w:w="28" w:type="dxa"/>
            </w:tcMar>
            <w:hideMark/>
          </w:tcPr>
          <w:p w14:paraId="70E0187E" w14:textId="77777777" w:rsidR="00843C2F" w:rsidRPr="00843C2F" w:rsidRDefault="00843C2F">
            <w:pPr>
              <w:rPr>
                <w:rFonts w:ascii="Calibri" w:hAnsi="Calibri"/>
                <w:sz w:val="20"/>
                <w:szCs w:val="20"/>
              </w:rPr>
            </w:pPr>
            <w:r w:rsidRPr="00843C2F">
              <w:rPr>
                <w:rFonts w:ascii="Calibri" w:hAnsi="Calibri"/>
                <w:sz w:val="20"/>
                <w:szCs w:val="20"/>
              </w:rPr>
              <w:t>Framework for searching information sources, configuring crawling processes, scheduling resources extraction services.</w:t>
            </w:r>
          </w:p>
        </w:tc>
        <w:tc>
          <w:tcPr>
            <w:tcW w:w="850" w:type="dxa"/>
            <w:tcMar>
              <w:left w:w="28" w:type="dxa"/>
              <w:right w:w="28" w:type="dxa"/>
            </w:tcMar>
            <w:vAlign w:val="center"/>
            <w:hideMark/>
          </w:tcPr>
          <w:p w14:paraId="60187B07" w14:textId="77777777" w:rsidR="00843C2F" w:rsidRPr="00843C2F" w:rsidRDefault="00843C2F" w:rsidP="002361BF">
            <w:pPr>
              <w:jc w:val="center"/>
              <w:rPr>
                <w:rFonts w:ascii="Calibri" w:hAnsi="Calibri"/>
                <w:sz w:val="20"/>
                <w:szCs w:val="20"/>
              </w:rPr>
            </w:pPr>
            <w:r w:rsidRPr="00843C2F">
              <w:rPr>
                <w:rFonts w:ascii="Calibri" w:hAnsi="Calibri"/>
                <w:sz w:val="20"/>
                <w:szCs w:val="20"/>
              </w:rPr>
              <w:t>ENG</w:t>
            </w:r>
          </w:p>
        </w:tc>
        <w:tc>
          <w:tcPr>
            <w:tcW w:w="709" w:type="dxa"/>
            <w:tcMar>
              <w:left w:w="28" w:type="dxa"/>
              <w:right w:w="28" w:type="dxa"/>
            </w:tcMar>
            <w:vAlign w:val="center"/>
            <w:hideMark/>
          </w:tcPr>
          <w:p w14:paraId="2634B30E" w14:textId="341657CF" w:rsidR="00843C2F" w:rsidRPr="00843C2F" w:rsidRDefault="00843C2F" w:rsidP="002361BF">
            <w:pPr>
              <w:jc w:val="center"/>
              <w:rPr>
                <w:rFonts w:ascii="Calibri" w:hAnsi="Calibri"/>
                <w:sz w:val="20"/>
                <w:szCs w:val="20"/>
              </w:rPr>
            </w:pPr>
          </w:p>
        </w:tc>
        <w:tc>
          <w:tcPr>
            <w:tcW w:w="2126" w:type="dxa"/>
            <w:tcMar>
              <w:left w:w="28" w:type="dxa"/>
              <w:right w:w="28" w:type="dxa"/>
            </w:tcMar>
            <w:hideMark/>
          </w:tcPr>
          <w:p w14:paraId="4EC5EF0F" w14:textId="77777777" w:rsidR="00843C2F" w:rsidRPr="00843C2F" w:rsidRDefault="00843C2F">
            <w:pPr>
              <w:rPr>
                <w:rFonts w:ascii="Calibri" w:hAnsi="Calibri"/>
                <w:sz w:val="20"/>
                <w:szCs w:val="20"/>
              </w:rPr>
            </w:pPr>
            <w:r w:rsidRPr="00843C2F">
              <w:rPr>
                <w:rFonts w:ascii="Calibri" w:hAnsi="Calibri"/>
                <w:sz w:val="20"/>
                <w:szCs w:val="20"/>
              </w:rPr>
              <w:t>Access Rights to ENGINEERING INGEGNERIA INFORMATICA SPA background is only granted for the purpose of ANITA project activities as defined in the workplan.</w:t>
            </w:r>
            <w:r w:rsidRPr="00843C2F">
              <w:rPr>
                <w:rFonts w:ascii="Calibri" w:hAnsi="Calibri"/>
                <w:sz w:val="20"/>
                <w:szCs w:val="20"/>
              </w:rPr>
              <w:br/>
              <w:t>NO Access Rights to source code nor object code will be granted by ENGINEERING INGEGNERIA INFORMATICA SPA.</w:t>
            </w:r>
          </w:p>
        </w:tc>
        <w:tc>
          <w:tcPr>
            <w:tcW w:w="2026" w:type="dxa"/>
            <w:tcMar>
              <w:left w:w="28" w:type="dxa"/>
              <w:right w:w="28" w:type="dxa"/>
            </w:tcMar>
            <w:hideMark/>
          </w:tcPr>
          <w:p w14:paraId="1A70FD86" w14:textId="77777777" w:rsidR="00843C2F" w:rsidRPr="00843C2F" w:rsidRDefault="00843C2F">
            <w:pPr>
              <w:rPr>
                <w:rFonts w:ascii="Calibri" w:hAnsi="Calibri"/>
                <w:sz w:val="20"/>
                <w:szCs w:val="20"/>
              </w:rPr>
            </w:pPr>
            <w:r w:rsidRPr="00843C2F">
              <w:rPr>
                <w:rFonts w:ascii="Calibri" w:hAnsi="Calibri"/>
                <w:sz w:val="20"/>
                <w:szCs w:val="20"/>
              </w:rPr>
              <w:t>Usage and Exploitation restricted and conditioned to commercial license agreement. Prior to exploitation involving any of the stated background, consent must be obtained from ENGINEERING INGEGNERIA INFORMATICA SPA.</w:t>
            </w:r>
          </w:p>
        </w:tc>
      </w:tr>
      <w:tr w:rsidR="00487C17" w:rsidRPr="00843C2F" w14:paraId="2ECA1A4F" w14:textId="77777777" w:rsidTr="002361BF">
        <w:trPr>
          <w:trHeight w:val="2880"/>
        </w:trPr>
        <w:tc>
          <w:tcPr>
            <w:tcW w:w="0" w:type="auto"/>
            <w:noWrap/>
            <w:tcMar>
              <w:left w:w="28" w:type="dxa"/>
              <w:right w:w="28" w:type="dxa"/>
            </w:tcMar>
            <w:vAlign w:val="center"/>
            <w:hideMark/>
          </w:tcPr>
          <w:p w14:paraId="4769D7D4"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lastRenderedPageBreak/>
              <w:t>3</w:t>
            </w:r>
          </w:p>
        </w:tc>
        <w:tc>
          <w:tcPr>
            <w:tcW w:w="1332" w:type="dxa"/>
            <w:tcMar>
              <w:left w:w="28" w:type="dxa"/>
              <w:right w:w="28" w:type="dxa"/>
            </w:tcMar>
            <w:vAlign w:val="center"/>
            <w:hideMark/>
          </w:tcPr>
          <w:p w14:paraId="4289B7C2"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Graph based Knowledge Base Management</w:t>
            </w:r>
          </w:p>
        </w:tc>
        <w:tc>
          <w:tcPr>
            <w:tcW w:w="2236" w:type="dxa"/>
            <w:tcMar>
              <w:left w:w="28" w:type="dxa"/>
              <w:right w:w="28" w:type="dxa"/>
            </w:tcMar>
            <w:hideMark/>
          </w:tcPr>
          <w:p w14:paraId="385B5BDA" w14:textId="77777777" w:rsidR="00843C2F" w:rsidRPr="00843C2F" w:rsidRDefault="00843C2F">
            <w:pPr>
              <w:rPr>
                <w:rFonts w:ascii="Calibri" w:hAnsi="Calibri"/>
                <w:sz w:val="20"/>
                <w:szCs w:val="20"/>
              </w:rPr>
            </w:pPr>
            <w:r w:rsidRPr="00843C2F">
              <w:rPr>
                <w:rFonts w:ascii="Calibri" w:hAnsi="Calibri"/>
                <w:sz w:val="20"/>
                <w:szCs w:val="20"/>
              </w:rPr>
              <w:t>Graph based infrastructure for representing domain knowledge and relevant information and software services for managing and browsing graph nodes and relationships.</w:t>
            </w:r>
          </w:p>
        </w:tc>
        <w:tc>
          <w:tcPr>
            <w:tcW w:w="850" w:type="dxa"/>
            <w:tcMar>
              <w:left w:w="28" w:type="dxa"/>
              <w:right w:w="28" w:type="dxa"/>
            </w:tcMar>
            <w:vAlign w:val="center"/>
            <w:hideMark/>
          </w:tcPr>
          <w:p w14:paraId="23DF93E3" w14:textId="77777777" w:rsidR="00843C2F" w:rsidRPr="00843C2F" w:rsidRDefault="00843C2F" w:rsidP="002361BF">
            <w:pPr>
              <w:jc w:val="center"/>
              <w:rPr>
                <w:rFonts w:ascii="Calibri" w:hAnsi="Calibri"/>
                <w:sz w:val="20"/>
                <w:szCs w:val="20"/>
              </w:rPr>
            </w:pPr>
            <w:r w:rsidRPr="00843C2F">
              <w:rPr>
                <w:rFonts w:ascii="Calibri" w:hAnsi="Calibri"/>
                <w:sz w:val="20"/>
                <w:szCs w:val="20"/>
              </w:rPr>
              <w:t>ENG</w:t>
            </w:r>
          </w:p>
        </w:tc>
        <w:tc>
          <w:tcPr>
            <w:tcW w:w="709" w:type="dxa"/>
            <w:tcMar>
              <w:left w:w="28" w:type="dxa"/>
              <w:right w:w="28" w:type="dxa"/>
            </w:tcMar>
            <w:vAlign w:val="center"/>
            <w:hideMark/>
          </w:tcPr>
          <w:p w14:paraId="53392F33" w14:textId="58337385" w:rsidR="00843C2F" w:rsidRPr="00843C2F" w:rsidRDefault="00843C2F" w:rsidP="002361BF">
            <w:pPr>
              <w:jc w:val="center"/>
              <w:rPr>
                <w:rFonts w:ascii="Calibri" w:hAnsi="Calibri"/>
                <w:sz w:val="20"/>
                <w:szCs w:val="20"/>
              </w:rPr>
            </w:pPr>
          </w:p>
        </w:tc>
        <w:tc>
          <w:tcPr>
            <w:tcW w:w="2126" w:type="dxa"/>
            <w:tcMar>
              <w:left w:w="28" w:type="dxa"/>
              <w:right w:w="28" w:type="dxa"/>
            </w:tcMar>
            <w:hideMark/>
          </w:tcPr>
          <w:p w14:paraId="53D49928" w14:textId="77777777" w:rsidR="00843C2F" w:rsidRPr="00843C2F" w:rsidRDefault="00843C2F">
            <w:pPr>
              <w:rPr>
                <w:rFonts w:ascii="Calibri" w:hAnsi="Calibri"/>
                <w:sz w:val="20"/>
                <w:szCs w:val="20"/>
              </w:rPr>
            </w:pPr>
            <w:r w:rsidRPr="00843C2F">
              <w:rPr>
                <w:rFonts w:ascii="Calibri" w:hAnsi="Calibri"/>
                <w:sz w:val="20"/>
                <w:szCs w:val="20"/>
              </w:rPr>
              <w:t>Access Rights to ENGINEERING INGEGNERIA INFORMATICA SPA background is only granted for the purpose of ANITA project activities as defined in the workplan.</w:t>
            </w:r>
            <w:r w:rsidRPr="00843C2F">
              <w:rPr>
                <w:rFonts w:ascii="Calibri" w:hAnsi="Calibri"/>
                <w:sz w:val="20"/>
                <w:szCs w:val="20"/>
              </w:rPr>
              <w:br/>
              <w:t>NO Access Rights to source code nor object code will be granted by ENGINEERING INGEGNERIA INFORMATICA SPA.</w:t>
            </w:r>
          </w:p>
        </w:tc>
        <w:tc>
          <w:tcPr>
            <w:tcW w:w="2026" w:type="dxa"/>
            <w:tcMar>
              <w:left w:w="28" w:type="dxa"/>
              <w:right w:w="28" w:type="dxa"/>
            </w:tcMar>
            <w:hideMark/>
          </w:tcPr>
          <w:p w14:paraId="1E04875F" w14:textId="77777777" w:rsidR="00843C2F" w:rsidRPr="00843C2F" w:rsidRDefault="00843C2F">
            <w:pPr>
              <w:rPr>
                <w:rFonts w:ascii="Calibri" w:hAnsi="Calibri"/>
                <w:sz w:val="20"/>
                <w:szCs w:val="20"/>
              </w:rPr>
            </w:pPr>
            <w:r w:rsidRPr="00843C2F">
              <w:rPr>
                <w:rFonts w:ascii="Calibri" w:hAnsi="Calibri"/>
                <w:sz w:val="20"/>
                <w:szCs w:val="20"/>
              </w:rPr>
              <w:t>Usage and Exploitation restricted and conditioned to commercial license agreement. Prior to exploitation involving any of the stated background, consent must be obtained from ENGINEERING INGEGNERIA INFORMATICA SPA.</w:t>
            </w:r>
          </w:p>
        </w:tc>
      </w:tr>
      <w:tr w:rsidR="00487C17" w:rsidRPr="00843C2F" w14:paraId="5D49CF8C" w14:textId="77777777" w:rsidTr="002361BF">
        <w:trPr>
          <w:trHeight w:val="2880"/>
        </w:trPr>
        <w:tc>
          <w:tcPr>
            <w:tcW w:w="0" w:type="auto"/>
            <w:noWrap/>
            <w:tcMar>
              <w:left w:w="28" w:type="dxa"/>
              <w:right w:w="28" w:type="dxa"/>
            </w:tcMar>
            <w:vAlign w:val="center"/>
            <w:hideMark/>
          </w:tcPr>
          <w:p w14:paraId="1A601787"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4</w:t>
            </w:r>
          </w:p>
        </w:tc>
        <w:tc>
          <w:tcPr>
            <w:tcW w:w="1332" w:type="dxa"/>
            <w:tcMar>
              <w:left w:w="28" w:type="dxa"/>
              <w:right w:w="28" w:type="dxa"/>
            </w:tcMar>
            <w:vAlign w:val="center"/>
            <w:hideMark/>
          </w:tcPr>
          <w:p w14:paraId="73734CD0"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Chain of custody management module</w:t>
            </w:r>
          </w:p>
        </w:tc>
        <w:tc>
          <w:tcPr>
            <w:tcW w:w="2236" w:type="dxa"/>
            <w:tcMar>
              <w:left w:w="28" w:type="dxa"/>
              <w:right w:w="28" w:type="dxa"/>
            </w:tcMar>
            <w:hideMark/>
          </w:tcPr>
          <w:p w14:paraId="2956BF4D" w14:textId="77777777" w:rsidR="00843C2F" w:rsidRPr="00843C2F" w:rsidRDefault="00843C2F">
            <w:pPr>
              <w:rPr>
                <w:rFonts w:ascii="Calibri" w:hAnsi="Calibri"/>
                <w:sz w:val="20"/>
                <w:szCs w:val="20"/>
              </w:rPr>
            </w:pPr>
            <w:r w:rsidRPr="00843C2F">
              <w:rPr>
                <w:rFonts w:ascii="Calibri" w:hAnsi="Calibri"/>
                <w:sz w:val="20"/>
                <w:szCs w:val="20"/>
              </w:rPr>
              <w:t xml:space="preserve">Services for managing the chain of custody </w:t>
            </w:r>
            <w:proofErr w:type="gramStart"/>
            <w:r w:rsidRPr="00843C2F">
              <w:rPr>
                <w:rFonts w:ascii="Calibri" w:hAnsi="Calibri"/>
                <w:sz w:val="20"/>
                <w:szCs w:val="20"/>
              </w:rPr>
              <w:t>taking into account</w:t>
            </w:r>
            <w:proofErr w:type="gramEnd"/>
            <w:r w:rsidRPr="00843C2F">
              <w:rPr>
                <w:rFonts w:ascii="Calibri" w:hAnsi="Calibri"/>
                <w:sz w:val="20"/>
                <w:szCs w:val="20"/>
              </w:rPr>
              <w:t xml:space="preserve"> data protection, legal and privacy requirements</w:t>
            </w:r>
          </w:p>
        </w:tc>
        <w:tc>
          <w:tcPr>
            <w:tcW w:w="850" w:type="dxa"/>
            <w:tcMar>
              <w:left w:w="28" w:type="dxa"/>
              <w:right w:w="28" w:type="dxa"/>
            </w:tcMar>
            <w:vAlign w:val="center"/>
            <w:hideMark/>
          </w:tcPr>
          <w:p w14:paraId="7FF5AAA3" w14:textId="77777777" w:rsidR="00843C2F" w:rsidRPr="00843C2F" w:rsidRDefault="00843C2F" w:rsidP="002361BF">
            <w:pPr>
              <w:jc w:val="center"/>
              <w:rPr>
                <w:rFonts w:ascii="Calibri" w:hAnsi="Calibri"/>
                <w:sz w:val="20"/>
                <w:szCs w:val="20"/>
              </w:rPr>
            </w:pPr>
            <w:r w:rsidRPr="00843C2F">
              <w:rPr>
                <w:rFonts w:ascii="Calibri" w:hAnsi="Calibri"/>
                <w:sz w:val="20"/>
                <w:szCs w:val="20"/>
              </w:rPr>
              <w:t>ENG</w:t>
            </w:r>
          </w:p>
        </w:tc>
        <w:tc>
          <w:tcPr>
            <w:tcW w:w="709" w:type="dxa"/>
            <w:tcMar>
              <w:left w:w="28" w:type="dxa"/>
              <w:right w:w="28" w:type="dxa"/>
            </w:tcMar>
            <w:vAlign w:val="center"/>
            <w:hideMark/>
          </w:tcPr>
          <w:p w14:paraId="0EA01BDD" w14:textId="48E38E8E" w:rsidR="00843C2F" w:rsidRPr="00843C2F" w:rsidRDefault="00843C2F" w:rsidP="002361BF">
            <w:pPr>
              <w:jc w:val="center"/>
              <w:rPr>
                <w:rFonts w:ascii="Calibri" w:hAnsi="Calibri"/>
                <w:sz w:val="20"/>
                <w:szCs w:val="20"/>
              </w:rPr>
            </w:pPr>
          </w:p>
        </w:tc>
        <w:tc>
          <w:tcPr>
            <w:tcW w:w="2126" w:type="dxa"/>
            <w:tcMar>
              <w:left w:w="28" w:type="dxa"/>
              <w:right w:w="28" w:type="dxa"/>
            </w:tcMar>
            <w:hideMark/>
          </w:tcPr>
          <w:p w14:paraId="2F59AF73" w14:textId="77777777" w:rsidR="00843C2F" w:rsidRPr="00843C2F" w:rsidRDefault="00843C2F">
            <w:pPr>
              <w:rPr>
                <w:rFonts w:ascii="Calibri" w:hAnsi="Calibri"/>
                <w:sz w:val="20"/>
                <w:szCs w:val="20"/>
              </w:rPr>
            </w:pPr>
            <w:r w:rsidRPr="00843C2F">
              <w:rPr>
                <w:rFonts w:ascii="Calibri" w:hAnsi="Calibri"/>
                <w:sz w:val="20"/>
                <w:szCs w:val="20"/>
              </w:rPr>
              <w:t>Access Rights to ENGINEERING INGEGNERIA INFORMATICA SPA background is only granted for the purpose of ANITA project activities as defined in the workplan.</w:t>
            </w:r>
            <w:r w:rsidRPr="00843C2F">
              <w:rPr>
                <w:rFonts w:ascii="Calibri" w:hAnsi="Calibri"/>
                <w:sz w:val="20"/>
                <w:szCs w:val="20"/>
              </w:rPr>
              <w:br/>
              <w:t>NO Access Rights to source code nor object code will be granted by ENGINEERING INGEGNERIA INFORMATICA SPA.</w:t>
            </w:r>
          </w:p>
        </w:tc>
        <w:tc>
          <w:tcPr>
            <w:tcW w:w="2026" w:type="dxa"/>
            <w:tcMar>
              <w:left w:w="28" w:type="dxa"/>
              <w:right w:w="28" w:type="dxa"/>
            </w:tcMar>
            <w:hideMark/>
          </w:tcPr>
          <w:p w14:paraId="1EAC912B" w14:textId="77777777" w:rsidR="00843C2F" w:rsidRPr="00843C2F" w:rsidRDefault="00843C2F">
            <w:pPr>
              <w:rPr>
                <w:rFonts w:ascii="Calibri" w:hAnsi="Calibri"/>
                <w:sz w:val="20"/>
                <w:szCs w:val="20"/>
              </w:rPr>
            </w:pPr>
            <w:r w:rsidRPr="00843C2F">
              <w:rPr>
                <w:rFonts w:ascii="Calibri" w:hAnsi="Calibri"/>
                <w:sz w:val="20"/>
                <w:szCs w:val="20"/>
              </w:rPr>
              <w:t>Usage and Exploitation restricted and conditioned to commercial license agreement. Prior to exploitation involving any of the stated background, consent must be obtained from ENGINEERING INGEGNERIA INFORMATICA SPA.</w:t>
            </w:r>
          </w:p>
        </w:tc>
      </w:tr>
      <w:tr w:rsidR="00487C17" w:rsidRPr="00843C2F" w14:paraId="007DBBEF" w14:textId="77777777" w:rsidTr="002361BF">
        <w:trPr>
          <w:trHeight w:val="2880"/>
        </w:trPr>
        <w:tc>
          <w:tcPr>
            <w:tcW w:w="0" w:type="auto"/>
            <w:noWrap/>
            <w:tcMar>
              <w:left w:w="28" w:type="dxa"/>
              <w:right w:w="28" w:type="dxa"/>
            </w:tcMar>
            <w:vAlign w:val="center"/>
            <w:hideMark/>
          </w:tcPr>
          <w:p w14:paraId="73AC1F26"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5</w:t>
            </w:r>
          </w:p>
        </w:tc>
        <w:tc>
          <w:tcPr>
            <w:tcW w:w="1332" w:type="dxa"/>
            <w:tcMar>
              <w:left w:w="28" w:type="dxa"/>
              <w:right w:w="28" w:type="dxa"/>
            </w:tcMar>
            <w:vAlign w:val="center"/>
            <w:hideMark/>
          </w:tcPr>
          <w:p w14:paraId="2D33E739"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Investigative Hypothesis management</w:t>
            </w:r>
          </w:p>
        </w:tc>
        <w:tc>
          <w:tcPr>
            <w:tcW w:w="2236" w:type="dxa"/>
            <w:tcMar>
              <w:left w:w="28" w:type="dxa"/>
              <w:right w:w="28" w:type="dxa"/>
            </w:tcMar>
            <w:hideMark/>
          </w:tcPr>
          <w:p w14:paraId="3B3A3745" w14:textId="77777777" w:rsidR="00843C2F" w:rsidRPr="00843C2F" w:rsidRDefault="00843C2F">
            <w:pPr>
              <w:rPr>
                <w:rFonts w:ascii="Calibri" w:hAnsi="Calibri"/>
                <w:sz w:val="20"/>
                <w:szCs w:val="20"/>
              </w:rPr>
            </w:pPr>
            <w:r w:rsidRPr="00843C2F">
              <w:rPr>
                <w:rFonts w:ascii="Calibri" w:hAnsi="Calibri"/>
                <w:sz w:val="20"/>
                <w:szCs w:val="20"/>
              </w:rPr>
              <w:t>Smart widget for assisting forensics analysts to formulate investigative hypothesis providing interactive and user-friendly user interface.</w:t>
            </w:r>
          </w:p>
        </w:tc>
        <w:tc>
          <w:tcPr>
            <w:tcW w:w="850" w:type="dxa"/>
            <w:tcMar>
              <w:left w:w="28" w:type="dxa"/>
              <w:right w:w="28" w:type="dxa"/>
            </w:tcMar>
            <w:vAlign w:val="center"/>
            <w:hideMark/>
          </w:tcPr>
          <w:p w14:paraId="4367296F" w14:textId="77777777" w:rsidR="00843C2F" w:rsidRPr="00843C2F" w:rsidRDefault="00843C2F" w:rsidP="002361BF">
            <w:pPr>
              <w:jc w:val="center"/>
              <w:rPr>
                <w:rFonts w:ascii="Calibri" w:hAnsi="Calibri"/>
                <w:sz w:val="20"/>
                <w:szCs w:val="20"/>
              </w:rPr>
            </w:pPr>
            <w:r w:rsidRPr="00843C2F">
              <w:rPr>
                <w:rFonts w:ascii="Calibri" w:hAnsi="Calibri"/>
                <w:sz w:val="20"/>
                <w:szCs w:val="20"/>
              </w:rPr>
              <w:t>ENG</w:t>
            </w:r>
          </w:p>
        </w:tc>
        <w:tc>
          <w:tcPr>
            <w:tcW w:w="709" w:type="dxa"/>
            <w:tcMar>
              <w:left w:w="28" w:type="dxa"/>
              <w:right w:w="28" w:type="dxa"/>
            </w:tcMar>
            <w:vAlign w:val="center"/>
            <w:hideMark/>
          </w:tcPr>
          <w:p w14:paraId="67AD5938" w14:textId="5CE0C43C" w:rsidR="00843C2F" w:rsidRPr="00843C2F" w:rsidRDefault="00843C2F" w:rsidP="002361BF">
            <w:pPr>
              <w:jc w:val="center"/>
              <w:rPr>
                <w:rFonts w:ascii="Calibri" w:hAnsi="Calibri"/>
                <w:sz w:val="20"/>
                <w:szCs w:val="20"/>
              </w:rPr>
            </w:pPr>
          </w:p>
        </w:tc>
        <w:tc>
          <w:tcPr>
            <w:tcW w:w="2126" w:type="dxa"/>
            <w:tcMar>
              <w:left w:w="28" w:type="dxa"/>
              <w:right w:w="28" w:type="dxa"/>
            </w:tcMar>
            <w:hideMark/>
          </w:tcPr>
          <w:p w14:paraId="0044A7A4" w14:textId="77777777" w:rsidR="00843C2F" w:rsidRPr="00843C2F" w:rsidRDefault="00843C2F">
            <w:pPr>
              <w:rPr>
                <w:rFonts w:ascii="Calibri" w:hAnsi="Calibri"/>
                <w:sz w:val="20"/>
                <w:szCs w:val="20"/>
              </w:rPr>
            </w:pPr>
            <w:r w:rsidRPr="00843C2F">
              <w:rPr>
                <w:rFonts w:ascii="Calibri" w:hAnsi="Calibri"/>
                <w:sz w:val="20"/>
                <w:szCs w:val="20"/>
              </w:rPr>
              <w:t>Access Rights to ENGINEERING INGEGNERIA INFORMATICA SPA background is only granted for the purpose of ANITA project activities as defined in the workplan.</w:t>
            </w:r>
            <w:r w:rsidRPr="00843C2F">
              <w:rPr>
                <w:rFonts w:ascii="Calibri" w:hAnsi="Calibri"/>
                <w:sz w:val="20"/>
                <w:szCs w:val="20"/>
              </w:rPr>
              <w:br/>
              <w:t>NO Access Rights to source code nor object code will be granted by ENGINEERING INGEGNERIA INFORMATICA SPA.</w:t>
            </w:r>
          </w:p>
        </w:tc>
        <w:tc>
          <w:tcPr>
            <w:tcW w:w="2026" w:type="dxa"/>
            <w:tcMar>
              <w:left w:w="28" w:type="dxa"/>
              <w:right w:w="28" w:type="dxa"/>
            </w:tcMar>
            <w:hideMark/>
          </w:tcPr>
          <w:p w14:paraId="64E00070" w14:textId="77777777" w:rsidR="00843C2F" w:rsidRPr="00843C2F" w:rsidRDefault="00843C2F">
            <w:pPr>
              <w:rPr>
                <w:rFonts w:ascii="Calibri" w:hAnsi="Calibri"/>
                <w:sz w:val="20"/>
                <w:szCs w:val="20"/>
              </w:rPr>
            </w:pPr>
            <w:r w:rsidRPr="00843C2F">
              <w:rPr>
                <w:rFonts w:ascii="Calibri" w:hAnsi="Calibri"/>
                <w:sz w:val="20"/>
                <w:szCs w:val="20"/>
              </w:rPr>
              <w:t>Usage and Exploitation restricted and conditioned to commercial license agreement. Prior to exploitation involving any of the stated background, consent must be obtained from ENGINEERING INGEGNERIA INFORMATICA SPA.</w:t>
            </w:r>
          </w:p>
        </w:tc>
      </w:tr>
      <w:tr w:rsidR="00487C17" w:rsidRPr="00843C2F" w14:paraId="3469389F" w14:textId="77777777" w:rsidTr="002361BF">
        <w:trPr>
          <w:trHeight w:val="5440"/>
        </w:trPr>
        <w:tc>
          <w:tcPr>
            <w:tcW w:w="0" w:type="auto"/>
            <w:noWrap/>
            <w:tcMar>
              <w:left w:w="28" w:type="dxa"/>
              <w:right w:w="28" w:type="dxa"/>
            </w:tcMar>
            <w:vAlign w:val="center"/>
            <w:hideMark/>
          </w:tcPr>
          <w:p w14:paraId="729F6942"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lastRenderedPageBreak/>
              <w:t>6</w:t>
            </w:r>
          </w:p>
        </w:tc>
        <w:tc>
          <w:tcPr>
            <w:tcW w:w="1332" w:type="dxa"/>
            <w:tcMar>
              <w:left w:w="28" w:type="dxa"/>
              <w:right w:w="28" w:type="dxa"/>
            </w:tcMar>
            <w:vAlign w:val="center"/>
            <w:hideMark/>
          </w:tcPr>
          <w:p w14:paraId="6895F3F9" w14:textId="1FF25E33" w:rsidR="00843C2F" w:rsidRPr="00843C2F" w:rsidRDefault="00843C2F" w:rsidP="00487C17">
            <w:pPr>
              <w:jc w:val="center"/>
              <w:rPr>
                <w:rFonts w:ascii="Calibri" w:hAnsi="Calibri"/>
                <w:b/>
                <w:bCs/>
                <w:sz w:val="20"/>
                <w:szCs w:val="20"/>
              </w:rPr>
            </w:pPr>
            <w:r w:rsidRPr="00843C2F">
              <w:rPr>
                <w:rFonts w:ascii="Calibri" w:hAnsi="Calibri"/>
                <w:b/>
                <w:bCs/>
                <w:sz w:val="20"/>
                <w:szCs w:val="20"/>
              </w:rPr>
              <w:t>Image and video analysis module</w:t>
            </w:r>
          </w:p>
        </w:tc>
        <w:tc>
          <w:tcPr>
            <w:tcW w:w="2236" w:type="dxa"/>
            <w:tcMar>
              <w:left w:w="28" w:type="dxa"/>
              <w:right w:w="28" w:type="dxa"/>
            </w:tcMar>
            <w:hideMark/>
          </w:tcPr>
          <w:p w14:paraId="5BBD8B85" w14:textId="77777777" w:rsidR="00843C2F" w:rsidRPr="00843C2F" w:rsidRDefault="00843C2F">
            <w:pPr>
              <w:rPr>
                <w:rFonts w:ascii="Calibri" w:hAnsi="Calibri"/>
                <w:sz w:val="20"/>
                <w:szCs w:val="20"/>
              </w:rPr>
            </w:pPr>
            <w:r w:rsidRPr="00843C2F">
              <w:rPr>
                <w:rFonts w:ascii="Calibri" w:hAnsi="Calibri"/>
                <w:sz w:val="20"/>
                <w:szCs w:val="20"/>
              </w:rPr>
              <w:t>Module that extracts relevant information from the visual content (images, videos) available online. It automatically detects a wide set of meaningful semantic entities (objects, concepts, events) in the available visual content.</w:t>
            </w:r>
          </w:p>
        </w:tc>
        <w:tc>
          <w:tcPr>
            <w:tcW w:w="850" w:type="dxa"/>
            <w:tcMar>
              <w:left w:w="28" w:type="dxa"/>
              <w:right w:w="28" w:type="dxa"/>
            </w:tcMar>
            <w:vAlign w:val="center"/>
            <w:hideMark/>
          </w:tcPr>
          <w:p w14:paraId="119E5505" w14:textId="77777777" w:rsidR="00843C2F" w:rsidRPr="00843C2F" w:rsidRDefault="00843C2F" w:rsidP="002361BF">
            <w:pPr>
              <w:jc w:val="center"/>
              <w:rPr>
                <w:rFonts w:ascii="Calibri" w:hAnsi="Calibri"/>
                <w:sz w:val="20"/>
                <w:szCs w:val="20"/>
              </w:rPr>
            </w:pPr>
            <w:r w:rsidRPr="00843C2F">
              <w:rPr>
                <w:rFonts w:ascii="Calibri" w:hAnsi="Calibri"/>
                <w:sz w:val="20"/>
                <w:szCs w:val="20"/>
              </w:rPr>
              <w:t>CERTH</w:t>
            </w:r>
          </w:p>
        </w:tc>
        <w:tc>
          <w:tcPr>
            <w:tcW w:w="709" w:type="dxa"/>
            <w:tcMar>
              <w:left w:w="28" w:type="dxa"/>
              <w:right w:w="28" w:type="dxa"/>
            </w:tcMar>
            <w:vAlign w:val="center"/>
            <w:hideMark/>
          </w:tcPr>
          <w:p w14:paraId="02306348" w14:textId="35D52C28" w:rsidR="00843C2F" w:rsidRPr="00843C2F" w:rsidRDefault="00843C2F" w:rsidP="002361BF">
            <w:pPr>
              <w:jc w:val="center"/>
              <w:rPr>
                <w:rFonts w:ascii="Calibri" w:hAnsi="Calibri"/>
                <w:sz w:val="20"/>
                <w:szCs w:val="20"/>
              </w:rPr>
            </w:pPr>
          </w:p>
        </w:tc>
        <w:tc>
          <w:tcPr>
            <w:tcW w:w="2126" w:type="dxa"/>
            <w:vMerge w:val="restart"/>
            <w:tcMar>
              <w:left w:w="28" w:type="dxa"/>
              <w:right w:w="28" w:type="dxa"/>
            </w:tcMar>
            <w:hideMark/>
          </w:tcPr>
          <w:p w14:paraId="155D790E" w14:textId="77777777" w:rsidR="00843C2F" w:rsidRPr="00843C2F" w:rsidRDefault="00843C2F">
            <w:pPr>
              <w:rPr>
                <w:rFonts w:ascii="Calibri" w:hAnsi="Calibri"/>
                <w:sz w:val="20"/>
                <w:szCs w:val="20"/>
              </w:rPr>
            </w:pPr>
            <w:r w:rsidRPr="00843C2F">
              <w:rPr>
                <w:rFonts w:ascii="Calibri" w:hAnsi="Calibri"/>
                <w:sz w:val="20"/>
                <w:szCs w:val="20"/>
              </w:rPr>
              <w:t>Access Rights to CERTH’s Background is only granted to the extent that is needed for the implementation of the action, being agreed that no Access Rights to source code nor object code will be granted by CERTH.</w:t>
            </w:r>
            <w:r w:rsidRPr="00843C2F">
              <w:rPr>
                <w:rFonts w:ascii="Calibri" w:hAnsi="Calibri"/>
                <w:sz w:val="20"/>
                <w:szCs w:val="20"/>
              </w:rPr>
              <w:br/>
              <w:t>CERTH may freely use them in the Project or in any other collaborative R&amp;D project. All Background IP rights included is subject to the terms described in this Consortium Agreement and cannot be used for commercial purposes or any other economic purposes without the prior authorization of CERTH.</w:t>
            </w:r>
          </w:p>
        </w:tc>
        <w:tc>
          <w:tcPr>
            <w:tcW w:w="2026" w:type="dxa"/>
            <w:vMerge w:val="restart"/>
            <w:tcMar>
              <w:left w:w="28" w:type="dxa"/>
              <w:right w:w="28" w:type="dxa"/>
            </w:tcMar>
            <w:hideMark/>
          </w:tcPr>
          <w:p w14:paraId="3DF9D4E5" w14:textId="77777777" w:rsidR="00843C2F" w:rsidRPr="00843C2F" w:rsidRDefault="00843C2F">
            <w:pPr>
              <w:rPr>
                <w:rFonts w:ascii="Calibri" w:hAnsi="Calibri"/>
                <w:sz w:val="20"/>
                <w:szCs w:val="20"/>
              </w:rPr>
            </w:pPr>
            <w:r w:rsidRPr="00843C2F">
              <w:rPr>
                <w:rFonts w:ascii="Calibri" w:hAnsi="Calibri"/>
                <w:sz w:val="20"/>
                <w:szCs w:val="20"/>
              </w:rPr>
              <w:t>CERTH’s Background is not Needed by the other Parties for Exploitation of their own Results thus no Access Rights will be granted by CERTH for Exploitation, unless otherwise agreed between the Parties concerned.</w:t>
            </w:r>
            <w:r w:rsidRPr="00843C2F">
              <w:rPr>
                <w:rFonts w:ascii="Calibri" w:hAnsi="Calibri"/>
                <w:sz w:val="20"/>
                <w:szCs w:val="20"/>
              </w:rPr>
              <w:br/>
              <w:t>Considering this, the specific limitations (including third party rights) are not listed in this Attachment.</w:t>
            </w:r>
            <w:r w:rsidRPr="00843C2F">
              <w:rPr>
                <w:rFonts w:ascii="Calibri" w:hAnsi="Calibri"/>
                <w:sz w:val="20"/>
                <w:szCs w:val="20"/>
              </w:rPr>
              <w:br/>
              <w:t>Access Rights to Background is only granted to the extent that said Background is not subject to terms and conditions in existing third party agreements that may prohibit grant of Access Rights in the Project</w:t>
            </w:r>
          </w:p>
        </w:tc>
      </w:tr>
      <w:tr w:rsidR="00487C17" w:rsidRPr="00843C2F" w14:paraId="241AFE94" w14:textId="77777777" w:rsidTr="002361BF">
        <w:trPr>
          <w:trHeight w:val="2240"/>
        </w:trPr>
        <w:tc>
          <w:tcPr>
            <w:tcW w:w="0" w:type="auto"/>
            <w:noWrap/>
            <w:tcMar>
              <w:left w:w="28" w:type="dxa"/>
              <w:right w:w="28" w:type="dxa"/>
            </w:tcMar>
            <w:vAlign w:val="center"/>
            <w:hideMark/>
          </w:tcPr>
          <w:p w14:paraId="43AE0706"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7</w:t>
            </w:r>
          </w:p>
        </w:tc>
        <w:tc>
          <w:tcPr>
            <w:tcW w:w="1332" w:type="dxa"/>
            <w:tcMar>
              <w:left w:w="28" w:type="dxa"/>
              <w:right w:w="28" w:type="dxa"/>
            </w:tcMar>
            <w:vAlign w:val="center"/>
            <w:hideMark/>
          </w:tcPr>
          <w:p w14:paraId="0650542A"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Visual indexing module</w:t>
            </w:r>
          </w:p>
        </w:tc>
        <w:tc>
          <w:tcPr>
            <w:tcW w:w="2236" w:type="dxa"/>
            <w:tcMar>
              <w:left w:w="28" w:type="dxa"/>
              <w:right w:w="28" w:type="dxa"/>
            </w:tcMar>
            <w:hideMark/>
          </w:tcPr>
          <w:p w14:paraId="52B980B6" w14:textId="77777777" w:rsidR="00843C2F" w:rsidRPr="00843C2F" w:rsidRDefault="00843C2F">
            <w:pPr>
              <w:rPr>
                <w:rFonts w:ascii="Calibri" w:hAnsi="Calibri"/>
                <w:sz w:val="20"/>
                <w:szCs w:val="20"/>
              </w:rPr>
            </w:pPr>
            <w:r w:rsidRPr="00843C2F">
              <w:rPr>
                <w:rFonts w:ascii="Calibri" w:hAnsi="Calibri"/>
                <w:sz w:val="20"/>
                <w:szCs w:val="20"/>
              </w:rPr>
              <w:t>The visual indexing module enables large-scale indexing of images and videos, using global as well as local information, so as to realize fast and accurate search and retrieval tasks in vast visual content collections.</w:t>
            </w:r>
          </w:p>
        </w:tc>
        <w:tc>
          <w:tcPr>
            <w:tcW w:w="850" w:type="dxa"/>
            <w:tcMar>
              <w:left w:w="28" w:type="dxa"/>
              <w:right w:w="28" w:type="dxa"/>
            </w:tcMar>
            <w:vAlign w:val="center"/>
            <w:hideMark/>
          </w:tcPr>
          <w:p w14:paraId="318B9B76" w14:textId="77777777" w:rsidR="00843C2F" w:rsidRPr="00843C2F" w:rsidRDefault="00843C2F" w:rsidP="002361BF">
            <w:pPr>
              <w:jc w:val="center"/>
              <w:rPr>
                <w:rFonts w:ascii="Calibri" w:hAnsi="Calibri"/>
                <w:sz w:val="20"/>
                <w:szCs w:val="20"/>
              </w:rPr>
            </w:pPr>
            <w:r w:rsidRPr="00843C2F">
              <w:rPr>
                <w:rFonts w:ascii="Calibri" w:hAnsi="Calibri"/>
                <w:sz w:val="20"/>
                <w:szCs w:val="20"/>
              </w:rPr>
              <w:t>CERTH</w:t>
            </w:r>
          </w:p>
        </w:tc>
        <w:tc>
          <w:tcPr>
            <w:tcW w:w="709" w:type="dxa"/>
            <w:tcMar>
              <w:left w:w="28" w:type="dxa"/>
              <w:right w:w="28" w:type="dxa"/>
            </w:tcMar>
            <w:vAlign w:val="center"/>
            <w:hideMark/>
          </w:tcPr>
          <w:p w14:paraId="53D7D36F" w14:textId="4E0BC5C2" w:rsidR="00843C2F" w:rsidRPr="00843C2F" w:rsidRDefault="00843C2F" w:rsidP="002361BF">
            <w:pPr>
              <w:jc w:val="center"/>
              <w:rPr>
                <w:rFonts w:ascii="Calibri" w:hAnsi="Calibri"/>
                <w:sz w:val="20"/>
                <w:szCs w:val="20"/>
              </w:rPr>
            </w:pPr>
          </w:p>
        </w:tc>
        <w:tc>
          <w:tcPr>
            <w:tcW w:w="2126" w:type="dxa"/>
            <w:vMerge/>
            <w:tcMar>
              <w:left w:w="28" w:type="dxa"/>
              <w:right w:w="28" w:type="dxa"/>
            </w:tcMar>
            <w:hideMark/>
          </w:tcPr>
          <w:p w14:paraId="19D733CD" w14:textId="77777777" w:rsidR="00843C2F" w:rsidRPr="00843C2F" w:rsidRDefault="00843C2F">
            <w:pPr>
              <w:rPr>
                <w:rFonts w:ascii="Calibri" w:hAnsi="Calibri"/>
                <w:sz w:val="20"/>
                <w:szCs w:val="20"/>
              </w:rPr>
            </w:pPr>
          </w:p>
        </w:tc>
        <w:tc>
          <w:tcPr>
            <w:tcW w:w="2026" w:type="dxa"/>
            <w:vMerge/>
            <w:tcMar>
              <w:left w:w="28" w:type="dxa"/>
              <w:right w:w="28" w:type="dxa"/>
            </w:tcMar>
            <w:hideMark/>
          </w:tcPr>
          <w:p w14:paraId="6FEAF737" w14:textId="77777777" w:rsidR="00843C2F" w:rsidRPr="00843C2F" w:rsidRDefault="00843C2F">
            <w:pPr>
              <w:rPr>
                <w:rFonts w:ascii="Calibri" w:hAnsi="Calibri"/>
                <w:sz w:val="20"/>
                <w:szCs w:val="20"/>
              </w:rPr>
            </w:pPr>
          </w:p>
        </w:tc>
      </w:tr>
      <w:tr w:rsidR="00487C17" w:rsidRPr="00843C2F" w14:paraId="636948B8" w14:textId="77777777" w:rsidTr="002361BF">
        <w:trPr>
          <w:trHeight w:val="2860"/>
        </w:trPr>
        <w:tc>
          <w:tcPr>
            <w:tcW w:w="0" w:type="auto"/>
            <w:noWrap/>
            <w:tcMar>
              <w:left w:w="28" w:type="dxa"/>
              <w:right w:w="28" w:type="dxa"/>
            </w:tcMar>
            <w:vAlign w:val="center"/>
            <w:hideMark/>
          </w:tcPr>
          <w:p w14:paraId="3AA54883"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8</w:t>
            </w:r>
          </w:p>
        </w:tc>
        <w:tc>
          <w:tcPr>
            <w:tcW w:w="1332" w:type="dxa"/>
            <w:tcMar>
              <w:left w:w="28" w:type="dxa"/>
              <w:right w:w="28" w:type="dxa"/>
            </w:tcMar>
            <w:vAlign w:val="center"/>
            <w:hideMark/>
          </w:tcPr>
          <w:p w14:paraId="71DB8DC6"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Cogito Technology</w:t>
            </w:r>
          </w:p>
        </w:tc>
        <w:tc>
          <w:tcPr>
            <w:tcW w:w="2236" w:type="dxa"/>
            <w:tcMar>
              <w:left w:w="28" w:type="dxa"/>
              <w:right w:w="28" w:type="dxa"/>
            </w:tcMar>
            <w:hideMark/>
          </w:tcPr>
          <w:p w14:paraId="0EDACA03" w14:textId="77777777" w:rsidR="00843C2F" w:rsidRPr="00843C2F" w:rsidRDefault="00843C2F">
            <w:pPr>
              <w:rPr>
                <w:rFonts w:ascii="Calibri" w:hAnsi="Calibri"/>
                <w:sz w:val="20"/>
                <w:szCs w:val="20"/>
              </w:rPr>
            </w:pPr>
            <w:r w:rsidRPr="00843C2F">
              <w:rPr>
                <w:rFonts w:ascii="Calibri" w:hAnsi="Calibri"/>
                <w:sz w:val="20"/>
                <w:szCs w:val="20"/>
              </w:rPr>
              <w:t> </w:t>
            </w:r>
          </w:p>
        </w:tc>
        <w:tc>
          <w:tcPr>
            <w:tcW w:w="850" w:type="dxa"/>
            <w:tcMar>
              <w:left w:w="28" w:type="dxa"/>
              <w:right w:w="28" w:type="dxa"/>
            </w:tcMar>
            <w:vAlign w:val="center"/>
            <w:hideMark/>
          </w:tcPr>
          <w:p w14:paraId="7A8489E9" w14:textId="77777777" w:rsidR="00843C2F" w:rsidRPr="00843C2F" w:rsidRDefault="00843C2F" w:rsidP="002361BF">
            <w:pPr>
              <w:jc w:val="center"/>
              <w:rPr>
                <w:rFonts w:ascii="Calibri" w:hAnsi="Calibri"/>
                <w:sz w:val="20"/>
                <w:szCs w:val="20"/>
              </w:rPr>
            </w:pPr>
            <w:r w:rsidRPr="00843C2F">
              <w:rPr>
                <w:rFonts w:ascii="Calibri" w:hAnsi="Calibri"/>
                <w:sz w:val="20"/>
                <w:szCs w:val="20"/>
              </w:rPr>
              <w:t>EXPSYS</w:t>
            </w:r>
          </w:p>
        </w:tc>
        <w:tc>
          <w:tcPr>
            <w:tcW w:w="709" w:type="dxa"/>
            <w:tcMar>
              <w:left w:w="28" w:type="dxa"/>
              <w:right w:w="28" w:type="dxa"/>
            </w:tcMar>
            <w:vAlign w:val="center"/>
            <w:hideMark/>
          </w:tcPr>
          <w:p w14:paraId="49ABB205" w14:textId="34AE8B67" w:rsidR="00843C2F" w:rsidRPr="00843C2F" w:rsidRDefault="00843C2F" w:rsidP="002361BF">
            <w:pPr>
              <w:jc w:val="center"/>
              <w:rPr>
                <w:rFonts w:ascii="Calibri" w:hAnsi="Calibri"/>
                <w:sz w:val="20"/>
                <w:szCs w:val="20"/>
              </w:rPr>
            </w:pPr>
          </w:p>
        </w:tc>
        <w:tc>
          <w:tcPr>
            <w:tcW w:w="2126" w:type="dxa"/>
            <w:tcMar>
              <w:left w:w="28" w:type="dxa"/>
              <w:right w:w="28" w:type="dxa"/>
            </w:tcMar>
            <w:hideMark/>
          </w:tcPr>
          <w:p w14:paraId="5AD945C1" w14:textId="77777777" w:rsidR="00843C2F" w:rsidRPr="00843C2F" w:rsidRDefault="00843C2F">
            <w:pPr>
              <w:rPr>
                <w:rFonts w:ascii="Calibri" w:hAnsi="Calibri"/>
                <w:sz w:val="20"/>
                <w:szCs w:val="20"/>
              </w:rPr>
            </w:pPr>
            <w:r w:rsidRPr="00843C2F">
              <w:rPr>
                <w:rFonts w:ascii="Calibri" w:hAnsi="Calibri"/>
                <w:sz w:val="20"/>
                <w:szCs w:val="20"/>
              </w:rPr>
              <w:t>If the proposed solution will use our semantic engine and / or our Cogito technology API this remain property and exclusivity of ES. It will be made available for the project with free and temporary license for use within the ANITA project only, not to be passed outside.</w:t>
            </w:r>
          </w:p>
        </w:tc>
        <w:tc>
          <w:tcPr>
            <w:tcW w:w="2026" w:type="dxa"/>
            <w:tcMar>
              <w:left w:w="28" w:type="dxa"/>
              <w:right w:w="28" w:type="dxa"/>
            </w:tcMar>
            <w:hideMark/>
          </w:tcPr>
          <w:p w14:paraId="5C55D215" w14:textId="77777777" w:rsidR="00843C2F" w:rsidRPr="00843C2F" w:rsidRDefault="00843C2F">
            <w:pPr>
              <w:rPr>
                <w:rFonts w:ascii="Calibri" w:hAnsi="Calibri"/>
                <w:sz w:val="20"/>
                <w:szCs w:val="20"/>
              </w:rPr>
            </w:pPr>
            <w:r w:rsidRPr="00843C2F">
              <w:rPr>
                <w:rFonts w:ascii="Calibri" w:hAnsi="Calibri"/>
                <w:sz w:val="20"/>
                <w:szCs w:val="20"/>
              </w:rPr>
              <w:t>The use of technology Cogito will be governed by specific trade agreements and licenses with partners who intend to adopt it.</w:t>
            </w:r>
            <w:r w:rsidRPr="00843C2F">
              <w:rPr>
                <w:rFonts w:ascii="Calibri" w:hAnsi="Calibri"/>
                <w:sz w:val="20"/>
                <w:szCs w:val="20"/>
              </w:rPr>
              <w:br/>
              <w:t>Access to Cogito Technology will require legal consent of the company and discussion of possible financial terms or copyright terms.</w:t>
            </w:r>
          </w:p>
        </w:tc>
      </w:tr>
      <w:tr w:rsidR="00487C17" w:rsidRPr="00843C2F" w14:paraId="7597EDA6" w14:textId="77777777" w:rsidTr="002361BF">
        <w:trPr>
          <w:trHeight w:val="1280"/>
        </w:trPr>
        <w:tc>
          <w:tcPr>
            <w:tcW w:w="0" w:type="auto"/>
            <w:noWrap/>
            <w:tcMar>
              <w:left w:w="28" w:type="dxa"/>
              <w:right w:w="28" w:type="dxa"/>
            </w:tcMar>
            <w:vAlign w:val="center"/>
            <w:hideMark/>
          </w:tcPr>
          <w:p w14:paraId="5917938F"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9</w:t>
            </w:r>
          </w:p>
        </w:tc>
        <w:tc>
          <w:tcPr>
            <w:tcW w:w="1332" w:type="dxa"/>
            <w:tcMar>
              <w:left w:w="28" w:type="dxa"/>
              <w:right w:w="28" w:type="dxa"/>
            </w:tcMar>
            <w:vAlign w:val="center"/>
            <w:hideMark/>
          </w:tcPr>
          <w:p w14:paraId="7884B12F" w14:textId="30149768" w:rsidR="00843C2F" w:rsidRPr="00843C2F" w:rsidRDefault="00843C2F" w:rsidP="00487C17">
            <w:pPr>
              <w:jc w:val="center"/>
              <w:rPr>
                <w:rFonts w:ascii="Calibri" w:hAnsi="Calibri"/>
                <w:b/>
                <w:bCs/>
                <w:sz w:val="20"/>
                <w:szCs w:val="20"/>
              </w:rPr>
            </w:pPr>
          </w:p>
        </w:tc>
        <w:tc>
          <w:tcPr>
            <w:tcW w:w="2236" w:type="dxa"/>
            <w:tcMar>
              <w:left w:w="28" w:type="dxa"/>
              <w:right w:w="28" w:type="dxa"/>
            </w:tcMar>
            <w:hideMark/>
          </w:tcPr>
          <w:p w14:paraId="158E48EB" w14:textId="77777777" w:rsidR="00843C2F" w:rsidRPr="00843C2F" w:rsidRDefault="00843C2F">
            <w:pPr>
              <w:rPr>
                <w:rFonts w:ascii="Calibri" w:hAnsi="Calibri"/>
                <w:sz w:val="20"/>
                <w:szCs w:val="20"/>
              </w:rPr>
            </w:pPr>
            <w:r w:rsidRPr="00843C2F">
              <w:rPr>
                <w:rFonts w:ascii="Calibri" w:hAnsi="Calibri"/>
                <w:sz w:val="20"/>
                <w:szCs w:val="20"/>
              </w:rPr>
              <w:t xml:space="preserve">SAAS access to existing cloud services about surface, deep and dark </w:t>
            </w:r>
            <w:r w:rsidRPr="00843C2F">
              <w:rPr>
                <w:rFonts w:ascii="Calibri" w:hAnsi="Calibri"/>
                <w:sz w:val="20"/>
                <w:szCs w:val="20"/>
              </w:rPr>
              <w:lastRenderedPageBreak/>
              <w:t>web, as well as Blockchain information.</w:t>
            </w:r>
          </w:p>
        </w:tc>
        <w:tc>
          <w:tcPr>
            <w:tcW w:w="850" w:type="dxa"/>
            <w:tcMar>
              <w:left w:w="28" w:type="dxa"/>
              <w:right w:w="28" w:type="dxa"/>
            </w:tcMar>
            <w:vAlign w:val="center"/>
            <w:hideMark/>
          </w:tcPr>
          <w:p w14:paraId="0E902821" w14:textId="77777777" w:rsidR="00843C2F" w:rsidRPr="00843C2F" w:rsidRDefault="00843C2F" w:rsidP="002361BF">
            <w:pPr>
              <w:jc w:val="center"/>
              <w:rPr>
                <w:rFonts w:ascii="Calibri" w:hAnsi="Calibri"/>
                <w:sz w:val="20"/>
                <w:szCs w:val="20"/>
              </w:rPr>
            </w:pPr>
            <w:r w:rsidRPr="00843C2F">
              <w:rPr>
                <w:rFonts w:ascii="Calibri" w:hAnsi="Calibri"/>
                <w:sz w:val="20"/>
                <w:szCs w:val="20"/>
              </w:rPr>
              <w:lastRenderedPageBreak/>
              <w:t>AIT</w:t>
            </w:r>
          </w:p>
        </w:tc>
        <w:tc>
          <w:tcPr>
            <w:tcW w:w="709" w:type="dxa"/>
            <w:tcMar>
              <w:left w:w="28" w:type="dxa"/>
              <w:right w:w="28" w:type="dxa"/>
            </w:tcMar>
            <w:vAlign w:val="center"/>
            <w:hideMark/>
          </w:tcPr>
          <w:p w14:paraId="4B603BC6" w14:textId="2726C5C9" w:rsidR="00843C2F" w:rsidRPr="00843C2F" w:rsidRDefault="00843C2F" w:rsidP="002361BF">
            <w:pPr>
              <w:jc w:val="center"/>
              <w:rPr>
                <w:rFonts w:ascii="Calibri" w:hAnsi="Calibri"/>
                <w:sz w:val="20"/>
                <w:szCs w:val="20"/>
              </w:rPr>
            </w:pPr>
          </w:p>
        </w:tc>
        <w:tc>
          <w:tcPr>
            <w:tcW w:w="2126" w:type="dxa"/>
            <w:tcMar>
              <w:left w:w="28" w:type="dxa"/>
              <w:right w:w="28" w:type="dxa"/>
            </w:tcMar>
            <w:hideMark/>
          </w:tcPr>
          <w:p w14:paraId="45E20733" w14:textId="77777777" w:rsidR="00843C2F" w:rsidRPr="00843C2F" w:rsidRDefault="00843C2F">
            <w:pPr>
              <w:rPr>
                <w:rFonts w:ascii="Calibri" w:hAnsi="Calibri"/>
                <w:sz w:val="20"/>
                <w:szCs w:val="20"/>
              </w:rPr>
            </w:pPr>
            <w:r w:rsidRPr="00843C2F">
              <w:rPr>
                <w:rFonts w:ascii="Calibri" w:hAnsi="Calibri"/>
                <w:sz w:val="20"/>
                <w:szCs w:val="20"/>
              </w:rPr>
              <w:t>Quantity of data to be treated to be defined according to the project needs.</w:t>
            </w:r>
          </w:p>
        </w:tc>
        <w:tc>
          <w:tcPr>
            <w:tcW w:w="2026" w:type="dxa"/>
            <w:tcMar>
              <w:left w:w="28" w:type="dxa"/>
              <w:right w:w="28" w:type="dxa"/>
            </w:tcMar>
            <w:hideMark/>
          </w:tcPr>
          <w:p w14:paraId="0B3B1B6D" w14:textId="77777777" w:rsidR="00843C2F" w:rsidRPr="00843C2F" w:rsidRDefault="00843C2F">
            <w:pPr>
              <w:rPr>
                <w:rFonts w:ascii="Calibri" w:hAnsi="Calibri"/>
                <w:sz w:val="20"/>
                <w:szCs w:val="20"/>
              </w:rPr>
            </w:pPr>
            <w:r w:rsidRPr="00843C2F">
              <w:rPr>
                <w:rFonts w:ascii="Calibri" w:hAnsi="Calibri"/>
                <w:sz w:val="20"/>
                <w:szCs w:val="20"/>
              </w:rPr>
              <w:t>Bilateral SAAS agreement.</w:t>
            </w:r>
          </w:p>
        </w:tc>
      </w:tr>
      <w:tr w:rsidR="00487C17" w:rsidRPr="00843C2F" w14:paraId="4E6D06BC" w14:textId="77777777" w:rsidTr="002361BF">
        <w:trPr>
          <w:trHeight w:val="2880"/>
        </w:trPr>
        <w:tc>
          <w:tcPr>
            <w:tcW w:w="0" w:type="auto"/>
            <w:noWrap/>
            <w:tcMar>
              <w:left w:w="28" w:type="dxa"/>
              <w:right w:w="28" w:type="dxa"/>
            </w:tcMar>
            <w:vAlign w:val="center"/>
            <w:hideMark/>
          </w:tcPr>
          <w:p w14:paraId="6084FD54"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10</w:t>
            </w:r>
          </w:p>
        </w:tc>
        <w:tc>
          <w:tcPr>
            <w:tcW w:w="1332" w:type="dxa"/>
            <w:tcMar>
              <w:left w:w="28" w:type="dxa"/>
              <w:right w:w="28" w:type="dxa"/>
            </w:tcMar>
            <w:vAlign w:val="center"/>
            <w:hideMark/>
          </w:tcPr>
          <w:p w14:paraId="68F75B73"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Access to the product portfolio of SYSTRAN</w:t>
            </w:r>
          </w:p>
        </w:tc>
        <w:tc>
          <w:tcPr>
            <w:tcW w:w="2236" w:type="dxa"/>
            <w:tcMar>
              <w:left w:w="28" w:type="dxa"/>
              <w:right w:w="28" w:type="dxa"/>
            </w:tcMar>
            <w:hideMark/>
          </w:tcPr>
          <w:p w14:paraId="747C461B" w14:textId="77777777" w:rsidR="00843C2F" w:rsidRPr="00843C2F" w:rsidRDefault="00843C2F">
            <w:pPr>
              <w:rPr>
                <w:rFonts w:ascii="Calibri" w:hAnsi="Calibri"/>
                <w:sz w:val="20"/>
                <w:szCs w:val="20"/>
              </w:rPr>
            </w:pPr>
            <w:r w:rsidRPr="00843C2F">
              <w:rPr>
                <w:rFonts w:ascii="Calibri" w:hAnsi="Calibri"/>
                <w:sz w:val="20"/>
                <w:szCs w:val="20"/>
              </w:rPr>
              <w:t>SYSTRAN Enterprise Server 8 or 9 and needed translation engines to be defined in specifications</w:t>
            </w:r>
          </w:p>
        </w:tc>
        <w:tc>
          <w:tcPr>
            <w:tcW w:w="850" w:type="dxa"/>
            <w:tcMar>
              <w:left w:w="28" w:type="dxa"/>
              <w:right w:w="28" w:type="dxa"/>
            </w:tcMar>
            <w:vAlign w:val="center"/>
            <w:hideMark/>
          </w:tcPr>
          <w:p w14:paraId="5E9A7943" w14:textId="77777777" w:rsidR="00843C2F" w:rsidRPr="00843C2F" w:rsidRDefault="00843C2F" w:rsidP="002361BF">
            <w:pPr>
              <w:jc w:val="center"/>
              <w:rPr>
                <w:rFonts w:ascii="Calibri" w:hAnsi="Calibri"/>
                <w:sz w:val="20"/>
                <w:szCs w:val="20"/>
              </w:rPr>
            </w:pPr>
            <w:r w:rsidRPr="00843C2F">
              <w:rPr>
                <w:rFonts w:ascii="Calibri" w:hAnsi="Calibri"/>
                <w:sz w:val="20"/>
                <w:szCs w:val="20"/>
              </w:rPr>
              <w:t>SYSTRAN</w:t>
            </w:r>
          </w:p>
        </w:tc>
        <w:tc>
          <w:tcPr>
            <w:tcW w:w="709" w:type="dxa"/>
            <w:tcMar>
              <w:left w:w="28" w:type="dxa"/>
              <w:right w:w="28" w:type="dxa"/>
            </w:tcMar>
            <w:vAlign w:val="center"/>
            <w:hideMark/>
          </w:tcPr>
          <w:p w14:paraId="672AD821" w14:textId="157E81EB" w:rsidR="00843C2F" w:rsidRPr="00843C2F" w:rsidRDefault="00843C2F" w:rsidP="002361BF">
            <w:pPr>
              <w:jc w:val="center"/>
              <w:rPr>
                <w:rFonts w:ascii="Calibri" w:hAnsi="Calibri"/>
                <w:sz w:val="20"/>
                <w:szCs w:val="20"/>
              </w:rPr>
            </w:pPr>
          </w:p>
        </w:tc>
        <w:tc>
          <w:tcPr>
            <w:tcW w:w="2126" w:type="dxa"/>
            <w:tcMar>
              <w:left w:w="28" w:type="dxa"/>
              <w:right w:w="28" w:type="dxa"/>
            </w:tcMar>
            <w:hideMark/>
          </w:tcPr>
          <w:p w14:paraId="71B24D31" w14:textId="77777777" w:rsidR="00843C2F" w:rsidRPr="00843C2F" w:rsidRDefault="00843C2F">
            <w:pPr>
              <w:rPr>
                <w:rFonts w:ascii="Calibri" w:hAnsi="Calibri"/>
                <w:sz w:val="20"/>
                <w:szCs w:val="20"/>
              </w:rPr>
            </w:pPr>
            <w:r w:rsidRPr="00843C2F">
              <w:rPr>
                <w:rFonts w:ascii="Calibri" w:hAnsi="Calibri"/>
                <w:sz w:val="20"/>
                <w:szCs w:val="20"/>
              </w:rPr>
              <w:t xml:space="preserve">SYSTRAN's solutions </w:t>
            </w:r>
            <w:proofErr w:type="spellStart"/>
            <w:r w:rsidRPr="00843C2F">
              <w:rPr>
                <w:rFonts w:ascii="Calibri" w:hAnsi="Calibri"/>
                <w:sz w:val="20"/>
                <w:szCs w:val="20"/>
              </w:rPr>
              <w:t>catalog</w:t>
            </w:r>
            <w:proofErr w:type="spellEnd"/>
            <w:r w:rsidRPr="00843C2F">
              <w:rPr>
                <w:rFonts w:ascii="Calibri" w:hAnsi="Calibri"/>
                <w:sz w:val="20"/>
                <w:szCs w:val="20"/>
              </w:rPr>
              <w:t xml:space="preserve"> will be made available with no limitation for use within the ANITA project only, as long as agreed eventual new developments for the purpose of the project.</w:t>
            </w:r>
            <w:r w:rsidRPr="00843C2F">
              <w:rPr>
                <w:rFonts w:ascii="Calibri" w:hAnsi="Calibri"/>
                <w:sz w:val="20"/>
                <w:szCs w:val="20"/>
              </w:rPr>
              <w:br/>
              <w:t>No Access Rights to source code nor object code will be granted by SYSTRAN SAS.</w:t>
            </w:r>
          </w:p>
        </w:tc>
        <w:tc>
          <w:tcPr>
            <w:tcW w:w="2026" w:type="dxa"/>
            <w:tcMar>
              <w:left w:w="28" w:type="dxa"/>
              <w:right w:w="28" w:type="dxa"/>
            </w:tcMar>
            <w:hideMark/>
          </w:tcPr>
          <w:p w14:paraId="60483D85" w14:textId="77777777" w:rsidR="00843C2F" w:rsidRPr="00843C2F" w:rsidRDefault="00843C2F">
            <w:pPr>
              <w:rPr>
                <w:rFonts w:ascii="Calibri" w:hAnsi="Calibri"/>
                <w:sz w:val="20"/>
                <w:szCs w:val="20"/>
              </w:rPr>
            </w:pPr>
            <w:r w:rsidRPr="00843C2F">
              <w:rPr>
                <w:rFonts w:ascii="Calibri" w:hAnsi="Calibri"/>
                <w:sz w:val="20"/>
                <w:szCs w:val="20"/>
              </w:rPr>
              <w:t xml:space="preserve">Usage restricted and </w:t>
            </w:r>
            <w:proofErr w:type="spellStart"/>
            <w:r w:rsidRPr="00843C2F">
              <w:rPr>
                <w:rFonts w:ascii="Calibri" w:hAnsi="Calibri"/>
                <w:sz w:val="20"/>
                <w:szCs w:val="20"/>
              </w:rPr>
              <w:t>conditionned</w:t>
            </w:r>
            <w:proofErr w:type="spellEnd"/>
            <w:r w:rsidRPr="00843C2F">
              <w:rPr>
                <w:rFonts w:ascii="Calibri" w:hAnsi="Calibri"/>
                <w:sz w:val="20"/>
                <w:szCs w:val="20"/>
              </w:rPr>
              <w:t xml:space="preserve"> to commercial license agreement</w:t>
            </w:r>
          </w:p>
        </w:tc>
      </w:tr>
      <w:tr w:rsidR="00487C17" w:rsidRPr="00843C2F" w14:paraId="4375944D" w14:textId="77777777" w:rsidTr="002361BF">
        <w:trPr>
          <w:trHeight w:val="2880"/>
        </w:trPr>
        <w:tc>
          <w:tcPr>
            <w:tcW w:w="0" w:type="auto"/>
            <w:noWrap/>
            <w:tcMar>
              <w:left w:w="28" w:type="dxa"/>
              <w:right w:w="28" w:type="dxa"/>
            </w:tcMar>
            <w:vAlign w:val="center"/>
            <w:hideMark/>
          </w:tcPr>
          <w:p w14:paraId="47A837F5"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11</w:t>
            </w:r>
          </w:p>
        </w:tc>
        <w:tc>
          <w:tcPr>
            <w:tcW w:w="1332" w:type="dxa"/>
            <w:tcMar>
              <w:left w:w="28" w:type="dxa"/>
              <w:right w:w="28" w:type="dxa"/>
            </w:tcMar>
            <w:vAlign w:val="center"/>
            <w:hideMark/>
          </w:tcPr>
          <w:p w14:paraId="1B778DCB"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Speech to Text</w:t>
            </w:r>
          </w:p>
        </w:tc>
        <w:tc>
          <w:tcPr>
            <w:tcW w:w="2236" w:type="dxa"/>
            <w:tcMar>
              <w:left w:w="28" w:type="dxa"/>
              <w:right w:w="28" w:type="dxa"/>
            </w:tcMar>
            <w:hideMark/>
          </w:tcPr>
          <w:p w14:paraId="54876BC7" w14:textId="77777777" w:rsidR="00843C2F" w:rsidRPr="00843C2F" w:rsidRDefault="00843C2F">
            <w:pPr>
              <w:rPr>
                <w:rFonts w:ascii="Calibri" w:hAnsi="Calibri"/>
                <w:sz w:val="20"/>
                <w:szCs w:val="20"/>
              </w:rPr>
            </w:pPr>
            <w:r w:rsidRPr="00843C2F">
              <w:rPr>
                <w:rFonts w:ascii="Calibri" w:hAnsi="Calibri"/>
                <w:sz w:val="20"/>
                <w:szCs w:val="20"/>
              </w:rPr>
              <w:t xml:space="preserve">SYSTRAN </w:t>
            </w:r>
            <w:proofErr w:type="spellStart"/>
            <w:r w:rsidRPr="00843C2F">
              <w:rPr>
                <w:rFonts w:ascii="Calibri" w:hAnsi="Calibri"/>
                <w:sz w:val="20"/>
                <w:szCs w:val="20"/>
              </w:rPr>
              <w:t>librairies</w:t>
            </w:r>
            <w:proofErr w:type="spellEnd"/>
            <w:r w:rsidRPr="00843C2F">
              <w:rPr>
                <w:rFonts w:ascii="Calibri" w:hAnsi="Calibri"/>
                <w:sz w:val="20"/>
                <w:szCs w:val="20"/>
              </w:rPr>
              <w:t xml:space="preserve"> or modules for Speech to Text</w:t>
            </w:r>
          </w:p>
        </w:tc>
        <w:tc>
          <w:tcPr>
            <w:tcW w:w="850" w:type="dxa"/>
            <w:tcMar>
              <w:left w:w="28" w:type="dxa"/>
              <w:right w:w="28" w:type="dxa"/>
            </w:tcMar>
            <w:vAlign w:val="center"/>
            <w:hideMark/>
          </w:tcPr>
          <w:p w14:paraId="6A3E929F" w14:textId="77777777" w:rsidR="00843C2F" w:rsidRPr="00843C2F" w:rsidRDefault="00843C2F" w:rsidP="002361BF">
            <w:pPr>
              <w:jc w:val="center"/>
              <w:rPr>
                <w:rFonts w:ascii="Calibri" w:hAnsi="Calibri"/>
                <w:sz w:val="20"/>
                <w:szCs w:val="20"/>
              </w:rPr>
            </w:pPr>
            <w:r w:rsidRPr="00843C2F">
              <w:rPr>
                <w:rFonts w:ascii="Calibri" w:hAnsi="Calibri"/>
                <w:sz w:val="20"/>
                <w:szCs w:val="20"/>
              </w:rPr>
              <w:t>SYSTRAN</w:t>
            </w:r>
          </w:p>
        </w:tc>
        <w:tc>
          <w:tcPr>
            <w:tcW w:w="709" w:type="dxa"/>
            <w:tcMar>
              <w:left w:w="28" w:type="dxa"/>
              <w:right w:w="28" w:type="dxa"/>
            </w:tcMar>
            <w:vAlign w:val="center"/>
            <w:hideMark/>
          </w:tcPr>
          <w:p w14:paraId="7D8BDC16" w14:textId="314ADC4E" w:rsidR="00843C2F" w:rsidRPr="00843C2F" w:rsidRDefault="00843C2F" w:rsidP="002361BF">
            <w:pPr>
              <w:jc w:val="center"/>
              <w:rPr>
                <w:rFonts w:ascii="Calibri" w:hAnsi="Calibri"/>
                <w:sz w:val="20"/>
                <w:szCs w:val="20"/>
              </w:rPr>
            </w:pPr>
          </w:p>
        </w:tc>
        <w:tc>
          <w:tcPr>
            <w:tcW w:w="2126" w:type="dxa"/>
            <w:tcMar>
              <w:left w:w="28" w:type="dxa"/>
              <w:right w:w="28" w:type="dxa"/>
            </w:tcMar>
            <w:hideMark/>
          </w:tcPr>
          <w:p w14:paraId="798741A2" w14:textId="77777777" w:rsidR="00843C2F" w:rsidRPr="00843C2F" w:rsidRDefault="00843C2F">
            <w:pPr>
              <w:rPr>
                <w:rFonts w:ascii="Calibri" w:hAnsi="Calibri"/>
                <w:sz w:val="20"/>
                <w:szCs w:val="20"/>
              </w:rPr>
            </w:pPr>
            <w:r w:rsidRPr="00843C2F">
              <w:rPr>
                <w:rFonts w:ascii="Calibri" w:hAnsi="Calibri"/>
                <w:sz w:val="20"/>
                <w:szCs w:val="20"/>
              </w:rPr>
              <w:t xml:space="preserve">SYSTRAN's solutions </w:t>
            </w:r>
            <w:proofErr w:type="spellStart"/>
            <w:r w:rsidRPr="00843C2F">
              <w:rPr>
                <w:rFonts w:ascii="Calibri" w:hAnsi="Calibri"/>
                <w:sz w:val="20"/>
                <w:szCs w:val="20"/>
              </w:rPr>
              <w:t>catalog</w:t>
            </w:r>
            <w:proofErr w:type="spellEnd"/>
            <w:r w:rsidRPr="00843C2F">
              <w:rPr>
                <w:rFonts w:ascii="Calibri" w:hAnsi="Calibri"/>
                <w:sz w:val="20"/>
                <w:szCs w:val="20"/>
              </w:rPr>
              <w:t xml:space="preserve"> will be made available with no limitation for use within the ANITA project only, as long as agreed eventual new developments for the purpose of the project.</w:t>
            </w:r>
            <w:r w:rsidRPr="00843C2F">
              <w:rPr>
                <w:rFonts w:ascii="Calibri" w:hAnsi="Calibri"/>
                <w:sz w:val="20"/>
                <w:szCs w:val="20"/>
              </w:rPr>
              <w:br/>
              <w:t>No Access Rights to source code nor object code will be granted by SYSTRAN SAS.</w:t>
            </w:r>
          </w:p>
        </w:tc>
        <w:tc>
          <w:tcPr>
            <w:tcW w:w="2026" w:type="dxa"/>
            <w:tcMar>
              <w:left w:w="28" w:type="dxa"/>
              <w:right w:w="28" w:type="dxa"/>
            </w:tcMar>
            <w:hideMark/>
          </w:tcPr>
          <w:p w14:paraId="54EDD79D" w14:textId="77777777" w:rsidR="00843C2F" w:rsidRPr="00843C2F" w:rsidRDefault="00843C2F" w:rsidP="00B97FF5">
            <w:pPr>
              <w:keepNext/>
              <w:rPr>
                <w:rFonts w:ascii="Calibri" w:hAnsi="Calibri"/>
                <w:sz w:val="20"/>
                <w:szCs w:val="20"/>
              </w:rPr>
            </w:pPr>
            <w:r w:rsidRPr="00843C2F">
              <w:rPr>
                <w:rFonts w:ascii="Calibri" w:hAnsi="Calibri"/>
                <w:sz w:val="20"/>
                <w:szCs w:val="20"/>
              </w:rPr>
              <w:t xml:space="preserve">Usage restricted and </w:t>
            </w:r>
            <w:proofErr w:type="spellStart"/>
            <w:r w:rsidRPr="00843C2F">
              <w:rPr>
                <w:rFonts w:ascii="Calibri" w:hAnsi="Calibri"/>
                <w:sz w:val="20"/>
                <w:szCs w:val="20"/>
              </w:rPr>
              <w:t>conditionned</w:t>
            </w:r>
            <w:proofErr w:type="spellEnd"/>
            <w:r w:rsidRPr="00843C2F">
              <w:rPr>
                <w:rFonts w:ascii="Calibri" w:hAnsi="Calibri"/>
                <w:sz w:val="20"/>
                <w:szCs w:val="20"/>
              </w:rPr>
              <w:t xml:space="preserve"> to commercial license agreement</w:t>
            </w:r>
            <w:commentRangeEnd w:id="42"/>
            <w:r w:rsidR="0059303A">
              <w:rPr>
                <w:rStyle w:val="CommentReference"/>
              </w:rPr>
              <w:commentReference w:id="42"/>
            </w:r>
          </w:p>
        </w:tc>
      </w:tr>
    </w:tbl>
    <w:p w14:paraId="1975278D" w14:textId="7D292351" w:rsidR="00843C2F" w:rsidRPr="00843C2F" w:rsidRDefault="00B97FF5" w:rsidP="00B97FF5">
      <w:pPr>
        <w:pStyle w:val="Caption"/>
      </w:pPr>
      <w:bookmarkStart w:id="43" w:name="_Toc527967984"/>
      <w:r>
        <w:t xml:space="preserve">Table </w:t>
      </w:r>
      <w:r>
        <w:fldChar w:fldCharType="begin"/>
      </w:r>
      <w:r>
        <w:instrText xml:space="preserve"> SEQ Table \* ARABIC </w:instrText>
      </w:r>
      <w:r>
        <w:fldChar w:fldCharType="separate"/>
      </w:r>
      <w:r>
        <w:rPr>
          <w:noProof/>
        </w:rPr>
        <w:t>1</w:t>
      </w:r>
      <w:r>
        <w:fldChar w:fldCharType="end"/>
      </w:r>
      <w:r>
        <w:t>: List of Partners' Background for ANITA</w:t>
      </w:r>
      <w:bookmarkEnd w:id="43"/>
    </w:p>
    <w:p w14:paraId="3F61A8FE" w14:textId="5C9B6AA7" w:rsidR="006439CA" w:rsidRDefault="006439CA" w:rsidP="006439CA">
      <w:pPr>
        <w:pStyle w:val="Heading2"/>
      </w:pPr>
      <w:bookmarkStart w:id="44" w:name="_Toc527968010"/>
      <w:r>
        <w:t>Partners’ expected involvement and contributions</w:t>
      </w:r>
      <w:bookmarkEnd w:id="44"/>
    </w:p>
    <w:tbl>
      <w:tblPr>
        <w:tblStyle w:val="TableGrid"/>
        <w:tblW w:w="0" w:type="auto"/>
        <w:tblLook w:val="04A0" w:firstRow="1" w:lastRow="0" w:firstColumn="1" w:lastColumn="0" w:noHBand="0" w:noVBand="1"/>
      </w:tblPr>
      <w:tblGrid>
        <w:gridCol w:w="1300"/>
        <w:gridCol w:w="8328"/>
      </w:tblGrid>
      <w:tr w:rsidR="0085443F" w:rsidRPr="0085443F" w14:paraId="08122BFB" w14:textId="77777777" w:rsidTr="0085443F">
        <w:trPr>
          <w:trHeight w:val="380"/>
        </w:trPr>
        <w:tc>
          <w:tcPr>
            <w:tcW w:w="1660" w:type="dxa"/>
            <w:hideMark/>
          </w:tcPr>
          <w:p w14:paraId="3ED28BA6" w14:textId="77777777" w:rsidR="0085443F" w:rsidRPr="0085443F" w:rsidRDefault="0085443F" w:rsidP="0085443F">
            <w:pPr>
              <w:rPr>
                <w:b/>
                <w:bCs/>
              </w:rPr>
            </w:pPr>
            <w:r w:rsidRPr="0085443F">
              <w:rPr>
                <w:b/>
                <w:bCs/>
              </w:rPr>
              <w:t>Partner</w:t>
            </w:r>
          </w:p>
        </w:tc>
        <w:tc>
          <w:tcPr>
            <w:tcW w:w="11020" w:type="dxa"/>
            <w:hideMark/>
          </w:tcPr>
          <w:p w14:paraId="2E442A29" w14:textId="77777777" w:rsidR="0085443F" w:rsidRPr="0085443F" w:rsidRDefault="0085443F" w:rsidP="0085443F">
            <w:pPr>
              <w:rPr>
                <w:b/>
                <w:bCs/>
              </w:rPr>
            </w:pPr>
            <w:r w:rsidRPr="0085443F">
              <w:rPr>
                <w:b/>
                <w:bCs/>
              </w:rPr>
              <w:t>Expected activities and contributions to project results</w:t>
            </w:r>
          </w:p>
        </w:tc>
      </w:tr>
      <w:tr w:rsidR="0085443F" w:rsidRPr="0085443F" w14:paraId="5A7C971B" w14:textId="77777777" w:rsidTr="0085443F">
        <w:trPr>
          <w:trHeight w:val="600"/>
        </w:trPr>
        <w:tc>
          <w:tcPr>
            <w:tcW w:w="1660" w:type="dxa"/>
            <w:noWrap/>
            <w:hideMark/>
          </w:tcPr>
          <w:p w14:paraId="3C2E01CB" w14:textId="77777777" w:rsidR="0085443F" w:rsidRPr="0085443F" w:rsidRDefault="0085443F" w:rsidP="0085443F">
            <w:r w:rsidRPr="0085443F">
              <w:t>ENG</w:t>
            </w:r>
          </w:p>
        </w:tc>
        <w:tc>
          <w:tcPr>
            <w:tcW w:w="11020" w:type="dxa"/>
            <w:noWrap/>
            <w:hideMark/>
          </w:tcPr>
          <w:p w14:paraId="4C0798C5" w14:textId="77777777" w:rsidR="0085443F" w:rsidRPr="0085443F" w:rsidRDefault="0085443F" w:rsidP="0085443F">
            <w:r w:rsidRPr="0085443F">
              <w:t> </w:t>
            </w:r>
          </w:p>
        </w:tc>
      </w:tr>
      <w:tr w:rsidR="0085443F" w:rsidRPr="0085443F" w14:paraId="0E6C2FE6" w14:textId="77777777" w:rsidTr="0085443F">
        <w:trPr>
          <w:trHeight w:val="600"/>
        </w:trPr>
        <w:tc>
          <w:tcPr>
            <w:tcW w:w="1660" w:type="dxa"/>
            <w:noWrap/>
            <w:hideMark/>
          </w:tcPr>
          <w:p w14:paraId="78BDC2F8" w14:textId="77777777" w:rsidR="0085443F" w:rsidRPr="0085443F" w:rsidRDefault="0085443F" w:rsidP="0085443F">
            <w:r w:rsidRPr="0085443F">
              <w:t>CERTH</w:t>
            </w:r>
          </w:p>
        </w:tc>
        <w:tc>
          <w:tcPr>
            <w:tcW w:w="11020" w:type="dxa"/>
            <w:noWrap/>
            <w:hideMark/>
          </w:tcPr>
          <w:p w14:paraId="22ED8DF8" w14:textId="77777777" w:rsidR="0085443F" w:rsidRPr="0085443F" w:rsidRDefault="0085443F" w:rsidP="0085443F">
            <w:r w:rsidRPr="0085443F">
              <w:t> </w:t>
            </w:r>
          </w:p>
        </w:tc>
      </w:tr>
      <w:tr w:rsidR="0085443F" w:rsidRPr="0085443F" w14:paraId="5D03A0FC" w14:textId="77777777" w:rsidTr="0085443F">
        <w:trPr>
          <w:trHeight w:val="600"/>
        </w:trPr>
        <w:tc>
          <w:tcPr>
            <w:tcW w:w="1660" w:type="dxa"/>
            <w:noWrap/>
            <w:hideMark/>
          </w:tcPr>
          <w:p w14:paraId="677644FF" w14:textId="77777777" w:rsidR="0085443F" w:rsidRPr="0085443F" w:rsidRDefault="0085443F" w:rsidP="0085443F">
            <w:r w:rsidRPr="0085443F">
              <w:t>RISSC</w:t>
            </w:r>
          </w:p>
        </w:tc>
        <w:tc>
          <w:tcPr>
            <w:tcW w:w="11020" w:type="dxa"/>
            <w:noWrap/>
            <w:hideMark/>
          </w:tcPr>
          <w:p w14:paraId="3F41DE8D" w14:textId="77777777" w:rsidR="0085443F" w:rsidRPr="0085443F" w:rsidRDefault="0085443F" w:rsidP="0085443F">
            <w:r w:rsidRPr="0085443F">
              <w:t> </w:t>
            </w:r>
          </w:p>
        </w:tc>
      </w:tr>
      <w:tr w:rsidR="0085443F" w:rsidRPr="0085443F" w14:paraId="79F790B5" w14:textId="77777777" w:rsidTr="0085443F">
        <w:trPr>
          <w:trHeight w:val="600"/>
        </w:trPr>
        <w:tc>
          <w:tcPr>
            <w:tcW w:w="1660" w:type="dxa"/>
            <w:noWrap/>
            <w:hideMark/>
          </w:tcPr>
          <w:p w14:paraId="6F43D49C" w14:textId="77777777" w:rsidR="0085443F" w:rsidRPr="0085443F" w:rsidRDefault="0085443F" w:rsidP="0085443F">
            <w:r w:rsidRPr="0085443F">
              <w:t>EXPSYS</w:t>
            </w:r>
          </w:p>
        </w:tc>
        <w:tc>
          <w:tcPr>
            <w:tcW w:w="11020" w:type="dxa"/>
            <w:noWrap/>
            <w:hideMark/>
          </w:tcPr>
          <w:p w14:paraId="1840688C" w14:textId="77777777" w:rsidR="0085443F" w:rsidRPr="0085443F" w:rsidRDefault="0085443F" w:rsidP="0085443F">
            <w:r w:rsidRPr="0085443F">
              <w:t> </w:t>
            </w:r>
          </w:p>
        </w:tc>
      </w:tr>
      <w:tr w:rsidR="0085443F" w:rsidRPr="0085443F" w14:paraId="264BC266" w14:textId="77777777" w:rsidTr="0085443F">
        <w:trPr>
          <w:trHeight w:val="600"/>
        </w:trPr>
        <w:tc>
          <w:tcPr>
            <w:tcW w:w="1660" w:type="dxa"/>
            <w:noWrap/>
            <w:hideMark/>
          </w:tcPr>
          <w:p w14:paraId="29776565" w14:textId="77777777" w:rsidR="0085443F" w:rsidRPr="0085443F" w:rsidRDefault="0085443F" w:rsidP="0085443F">
            <w:r w:rsidRPr="0085443F">
              <w:lastRenderedPageBreak/>
              <w:t>AIT</w:t>
            </w:r>
          </w:p>
        </w:tc>
        <w:tc>
          <w:tcPr>
            <w:tcW w:w="11020" w:type="dxa"/>
            <w:noWrap/>
            <w:hideMark/>
          </w:tcPr>
          <w:p w14:paraId="64798E0F" w14:textId="77777777" w:rsidR="0085443F" w:rsidRPr="0085443F" w:rsidRDefault="0085443F" w:rsidP="0085443F">
            <w:r w:rsidRPr="0085443F">
              <w:t> </w:t>
            </w:r>
          </w:p>
        </w:tc>
      </w:tr>
      <w:tr w:rsidR="0085443F" w:rsidRPr="0085443F" w14:paraId="719B5BC0" w14:textId="77777777" w:rsidTr="0085443F">
        <w:trPr>
          <w:trHeight w:val="600"/>
        </w:trPr>
        <w:tc>
          <w:tcPr>
            <w:tcW w:w="1660" w:type="dxa"/>
            <w:noWrap/>
            <w:hideMark/>
          </w:tcPr>
          <w:p w14:paraId="436D7A94" w14:textId="77777777" w:rsidR="0085443F" w:rsidRPr="0085443F" w:rsidRDefault="0085443F" w:rsidP="0085443F">
            <w:r w:rsidRPr="0085443F">
              <w:t>IBEC</w:t>
            </w:r>
          </w:p>
        </w:tc>
        <w:tc>
          <w:tcPr>
            <w:tcW w:w="11020" w:type="dxa"/>
            <w:noWrap/>
            <w:hideMark/>
          </w:tcPr>
          <w:p w14:paraId="5A044A18" w14:textId="77777777" w:rsidR="0085443F" w:rsidRPr="0085443F" w:rsidRDefault="0085443F" w:rsidP="0085443F">
            <w:r w:rsidRPr="0085443F">
              <w:t> </w:t>
            </w:r>
          </w:p>
        </w:tc>
      </w:tr>
      <w:tr w:rsidR="0085443F" w:rsidRPr="0085443F" w14:paraId="0AC66DAE" w14:textId="77777777" w:rsidTr="0085443F">
        <w:trPr>
          <w:trHeight w:val="600"/>
        </w:trPr>
        <w:tc>
          <w:tcPr>
            <w:tcW w:w="1660" w:type="dxa"/>
            <w:noWrap/>
            <w:hideMark/>
          </w:tcPr>
          <w:p w14:paraId="701BB734" w14:textId="77777777" w:rsidR="0085443F" w:rsidRPr="0085443F" w:rsidRDefault="0085443F" w:rsidP="0085443F">
            <w:r w:rsidRPr="0085443F">
              <w:t>IIP</w:t>
            </w:r>
          </w:p>
        </w:tc>
        <w:tc>
          <w:tcPr>
            <w:tcW w:w="11020" w:type="dxa"/>
            <w:noWrap/>
            <w:hideMark/>
          </w:tcPr>
          <w:p w14:paraId="725039CD" w14:textId="77777777" w:rsidR="0085443F" w:rsidRPr="0085443F" w:rsidRDefault="0085443F" w:rsidP="0085443F">
            <w:r w:rsidRPr="0085443F">
              <w:t> </w:t>
            </w:r>
          </w:p>
        </w:tc>
      </w:tr>
      <w:tr w:rsidR="0085443F" w:rsidRPr="0085443F" w14:paraId="0199F206" w14:textId="77777777" w:rsidTr="0085443F">
        <w:trPr>
          <w:trHeight w:val="600"/>
        </w:trPr>
        <w:tc>
          <w:tcPr>
            <w:tcW w:w="1660" w:type="dxa"/>
            <w:noWrap/>
            <w:hideMark/>
          </w:tcPr>
          <w:p w14:paraId="796A5797" w14:textId="77777777" w:rsidR="0085443F" w:rsidRPr="0085443F" w:rsidRDefault="0085443F" w:rsidP="0085443F">
            <w:r w:rsidRPr="0085443F">
              <w:t>SYSTRAN</w:t>
            </w:r>
          </w:p>
        </w:tc>
        <w:tc>
          <w:tcPr>
            <w:tcW w:w="11020" w:type="dxa"/>
            <w:noWrap/>
            <w:hideMark/>
          </w:tcPr>
          <w:p w14:paraId="7FAF4293" w14:textId="77777777" w:rsidR="0085443F" w:rsidRPr="0085443F" w:rsidRDefault="0085443F" w:rsidP="0085443F">
            <w:r w:rsidRPr="0085443F">
              <w:t> </w:t>
            </w:r>
          </w:p>
        </w:tc>
      </w:tr>
      <w:tr w:rsidR="0085443F" w:rsidRPr="0085443F" w14:paraId="0676A6D9" w14:textId="77777777" w:rsidTr="0085443F">
        <w:trPr>
          <w:trHeight w:val="600"/>
        </w:trPr>
        <w:tc>
          <w:tcPr>
            <w:tcW w:w="1660" w:type="dxa"/>
            <w:noWrap/>
            <w:hideMark/>
          </w:tcPr>
          <w:p w14:paraId="09E683F5" w14:textId="77777777" w:rsidR="0085443F" w:rsidRPr="0085443F" w:rsidRDefault="0085443F" w:rsidP="0085443F">
            <w:r w:rsidRPr="0085443F">
              <w:t>TIU-JADS</w:t>
            </w:r>
          </w:p>
        </w:tc>
        <w:tc>
          <w:tcPr>
            <w:tcW w:w="11020" w:type="dxa"/>
            <w:noWrap/>
            <w:hideMark/>
          </w:tcPr>
          <w:p w14:paraId="6B61152F" w14:textId="77777777" w:rsidR="0085443F" w:rsidRPr="0085443F" w:rsidRDefault="0085443F" w:rsidP="0085443F">
            <w:r w:rsidRPr="0085443F">
              <w:t> </w:t>
            </w:r>
          </w:p>
        </w:tc>
      </w:tr>
      <w:tr w:rsidR="0085443F" w:rsidRPr="0085443F" w14:paraId="75E7F91F" w14:textId="77777777" w:rsidTr="0085443F">
        <w:trPr>
          <w:trHeight w:val="600"/>
        </w:trPr>
        <w:tc>
          <w:tcPr>
            <w:tcW w:w="1660" w:type="dxa"/>
            <w:noWrap/>
            <w:hideMark/>
          </w:tcPr>
          <w:p w14:paraId="10EB8AF5" w14:textId="77777777" w:rsidR="0085443F" w:rsidRPr="0085443F" w:rsidRDefault="0085443F" w:rsidP="0085443F">
            <w:r w:rsidRPr="0085443F">
              <w:t>DITSS</w:t>
            </w:r>
          </w:p>
        </w:tc>
        <w:tc>
          <w:tcPr>
            <w:tcW w:w="11020" w:type="dxa"/>
            <w:noWrap/>
            <w:hideMark/>
          </w:tcPr>
          <w:p w14:paraId="373E8E5B" w14:textId="77777777" w:rsidR="0085443F" w:rsidRPr="0085443F" w:rsidRDefault="0085443F" w:rsidP="0085443F">
            <w:r w:rsidRPr="0085443F">
              <w:t> </w:t>
            </w:r>
          </w:p>
        </w:tc>
      </w:tr>
      <w:tr w:rsidR="0085443F" w:rsidRPr="0085443F" w14:paraId="5F854415" w14:textId="77777777" w:rsidTr="0085443F">
        <w:trPr>
          <w:trHeight w:val="600"/>
        </w:trPr>
        <w:tc>
          <w:tcPr>
            <w:tcW w:w="1660" w:type="dxa"/>
            <w:noWrap/>
            <w:hideMark/>
          </w:tcPr>
          <w:p w14:paraId="5F4CFFB7" w14:textId="77777777" w:rsidR="0085443F" w:rsidRPr="0085443F" w:rsidRDefault="0085443F" w:rsidP="0085443F">
            <w:r w:rsidRPr="0085443F">
              <w:t>ISBR</w:t>
            </w:r>
          </w:p>
        </w:tc>
        <w:tc>
          <w:tcPr>
            <w:tcW w:w="11020" w:type="dxa"/>
            <w:noWrap/>
            <w:hideMark/>
          </w:tcPr>
          <w:p w14:paraId="27FAE739" w14:textId="77777777" w:rsidR="0085443F" w:rsidRPr="0085443F" w:rsidRDefault="0085443F" w:rsidP="0085443F">
            <w:r w:rsidRPr="0085443F">
              <w:t> </w:t>
            </w:r>
          </w:p>
        </w:tc>
      </w:tr>
      <w:tr w:rsidR="0085443F" w:rsidRPr="0085443F" w14:paraId="01B53A51" w14:textId="77777777" w:rsidTr="0085443F">
        <w:trPr>
          <w:trHeight w:val="600"/>
        </w:trPr>
        <w:tc>
          <w:tcPr>
            <w:tcW w:w="1660" w:type="dxa"/>
            <w:noWrap/>
            <w:hideMark/>
          </w:tcPr>
          <w:p w14:paraId="1691B352" w14:textId="77777777" w:rsidR="0085443F" w:rsidRPr="0085443F" w:rsidRDefault="0085443F" w:rsidP="0085443F">
            <w:r w:rsidRPr="0085443F">
              <w:t>KWPG</w:t>
            </w:r>
          </w:p>
        </w:tc>
        <w:tc>
          <w:tcPr>
            <w:tcW w:w="11020" w:type="dxa"/>
            <w:noWrap/>
            <w:hideMark/>
          </w:tcPr>
          <w:p w14:paraId="6E991486" w14:textId="77777777" w:rsidR="0085443F" w:rsidRPr="0085443F" w:rsidRDefault="0085443F" w:rsidP="0085443F">
            <w:r w:rsidRPr="0085443F">
              <w:t> </w:t>
            </w:r>
          </w:p>
        </w:tc>
      </w:tr>
      <w:tr w:rsidR="0085443F" w:rsidRPr="0085443F" w14:paraId="1315362F" w14:textId="77777777" w:rsidTr="0085443F">
        <w:trPr>
          <w:trHeight w:val="600"/>
        </w:trPr>
        <w:tc>
          <w:tcPr>
            <w:tcW w:w="1660" w:type="dxa"/>
            <w:noWrap/>
            <w:hideMark/>
          </w:tcPr>
          <w:p w14:paraId="208ADC9E" w14:textId="77777777" w:rsidR="0085443F" w:rsidRPr="0085443F" w:rsidRDefault="0085443F" w:rsidP="0085443F">
            <w:proofErr w:type="spellStart"/>
            <w:r w:rsidRPr="0085443F">
              <w:t>AoC</w:t>
            </w:r>
            <w:proofErr w:type="spellEnd"/>
          </w:p>
        </w:tc>
        <w:tc>
          <w:tcPr>
            <w:tcW w:w="11020" w:type="dxa"/>
            <w:noWrap/>
            <w:hideMark/>
          </w:tcPr>
          <w:p w14:paraId="0A3E4CCE" w14:textId="77777777" w:rsidR="0085443F" w:rsidRPr="0085443F" w:rsidRDefault="0085443F" w:rsidP="0085443F">
            <w:r w:rsidRPr="0085443F">
              <w:t> </w:t>
            </w:r>
          </w:p>
        </w:tc>
      </w:tr>
      <w:tr w:rsidR="0085443F" w:rsidRPr="0085443F" w14:paraId="08028875" w14:textId="77777777" w:rsidTr="0085443F">
        <w:trPr>
          <w:trHeight w:val="600"/>
        </w:trPr>
        <w:tc>
          <w:tcPr>
            <w:tcW w:w="1660" w:type="dxa"/>
            <w:noWrap/>
            <w:hideMark/>
          </w:tcPr>
          <w:p w14:paraId="2FCC5728" w14:textId="77777777" w:rsidR="0085443F" w:rsidRPr="0085443F" w:rsidRDefault="0085443F" w:rsidP="0085443F">
            <w:r w:rsidRPr="0085443F">
              <w:t>CAST</w:t>
            </w:r>
          </w:p>
        </w:tc>
        <w:tc>
          <w:tcPr>
            <w:tcW w:w="11020" w:type="dxa"/>
            <w:noWrap/>
            <w:hideMark/>
          </w:tcPr>
          <w:p w14:paraId="4D386835" w14:textId="77777777" w:rsidR="0085443F" w:rsidRPr="0085443F" w:rsidRDefault="0085443F" w:rsidP="0085443F">
            <w:r w:rsidRPr="0085443F">
              <w:t> </w:t>
            </w:r>
          </w:p>
        </w:tc>
      </w:tr>
      <w:tr w:rsidR="0085443F" w:rsidRPr="0085443F" w14:paraId="09985E48" w14:textId="77777777" w:rsidTr="0085443F">
        <w:trPr>
          <w:trHeight w:val="600"/>
        </w:trPr>
        <w:tc>
          <w:tcPr>
            <w:tcW w:w="1660" w:type="dxa"/>
            <w:noWrap/>
            <w:hideMark/>
          </w:tcPr>
          <w:p w14:paraId="6439A3C1" w14:textId="77777777" w:rsidR="0085443F" w:rsidRPr="0085443F" w:rsidRDefault="0085443F" w:rsidP="0085443F">
            <w:r w:rsidRPr="0085443F">
              <w:t>NPN</w:t>
            </w:r>
          </w:p>
        </w:tc>
        <w:tc>
          <w:tcPr>
            <w:tcW w:w="11020" w:type="dxa"/>
            <w:noWrap/>
            <w:hideMark/>
          </w:tcPr>
          <w:p w14:paraId="124C063F" w14:textId="77777777" w:rsidR="0085443F" w:rsidRPr="0085443F" w:rsidRDefault="0085443F" w:rsidP="0085443F">
            <w:r w:rsidRPr="0085443F">
              <w:t> </w:t>
            </w:r>
          </w:p>
        </w:tc>
      </w:tr>
      <w:tr w:rsidR="0085443F" w:rsidRPr="0085443F" w14:paraId="518C4FA8" w14:textId="77777777" w:rsidTr="0085443F">
        <w:trPr>
          <w:trHeight w:val="600"/>
        </w:trPr>
        <w:tc>
          <w:tcPr>
            <w:tcW w:w="1660" w:type="dxa"/>
            <w:noWrap/>
            <w:hideMark/>
          </w:tcPr>
          <w:p w14:paraId="356596E5" w14:textId="77777777" w:rsidR="0085443F" w:rsidRPr="0085443F" w:rsidRDefault="0085443F" w:rsidP="0085443F">
            <w:r w:rsidRPr="0085443F">
              <w:t>GDCOC</w:t>
            </w:r>
          </w:p>
        </w:tc>
        <w:tc>
          <w:tcPr>
            <w:tcW w:w="11020" w:type="dxa"/>
            <w:noWrap/>
            <w:hideMark/>
          </w:tcPr>
          <w:p w14:paraId="155AA583" w14:textId="77777777" w:rsidR="0085443F" w:rsidRPr="0085443F" w:rsidRDefault="0085443F" w:rsidP="0085443F">
            <w:r w:rsidRPr="0085443F">
              <w:t> </w:t>
            </w:r>
          </w:p>
        </w:tc>
      </w:tr>
      <w:tr w:rsidR="0085443F" w:rsidRPr="0085443F" w14:paraId="36D2FBE3" w14:textId="77777777" w:rsidTr="0085443F">
        <w:trPr>
          <w:trHeight w:val="600"/>
        </w:trPr>
        <w:tc>
          <w:tcPr>
            <w:tcW w:w="1660" w:type="dxa"/>
            <w:noWrap/>
            <w:hideMark/>
          </w:tcPr>
          <w:p w14:paraId="0ED8BB4C" w14:textId="77777777" w:rsidR="0085443F" w:rsidRPr="0085443F" w:rsidRDefault="0085443F" w:rsidP="0085443F">
            <w:r w:rsidRPr="0085443F">
              <w:t>LPV</w:t>
            </w:r>
          </w:p>
        </w:tc>
        <w:tc>
          <w:tcPr>
            <w:tcW w:w="11020" w:type="dxa"/>
            <w:noWrap/>
            <w:hideMark/>
          </w:tcPr>
          <w:p w14:paraId="2B960F3A" w14:textId="77777777" w:rsidR="0085443F" w:rsidRPr="0085443F" w:rsidRDefault="0085443F" w:rsidP="00B97FF5">
            <w:pPr>
              <w:keepNext/>
            </w:pPr>
            <w:r w:rsidRPr="0085443F">
              <w:t> </w:t>
            </w:r>
          </w:p>
        </w:tc>
      </w:tr>
    </w:tbl>
    <w:p w14:paraId="5ED9C898" w14:textId="1BD4423F" w:rsidR="0085443F" w:rsidRPr="0085443F" w:rsidRDefault="00B97FF5" w:rsidP="00B97FF5">
      <w:pPr>
        <w:pStyle w:val="Caption"/>
      </w:pPr>
      <w:bookmarkStart w:id="45" w:name="_Toc527967985"/>
      <w:r>
        <w:t xml:space="preserve">Table </w:t>
      </w:r>
      <w:r>
        <w:fldChar w:fldCharType="begin"/>
      </w:r>
      <w:r>
        <w:instrText xml:space="preserve"> SEQ Table \* ARABIC </w:instrText>
      </w:r>
      <w:r>
        <w:fldChar w:fldCharType="separate"/>
      </w:r>
      <w:r>
        <w:rPr>
          <w:noProof/>
        </w:rPr>
        <w:t>2</w:t>
      </w:r>
      <w:r>
        <w:fldChar w:fldCharType="end"/>
      </w:r>
      <w:r>
        <w:t>: ANITA Partners' Involvement and Contributions</w:t>
      </w:r>
      <w:bookmarkEnd w:id="45"/>
    </w:p>
    <w:p w14:paraId="001FBCD2" w14:textId="206AF549" w:rsidR="006439CA" w:rsidRDefault="006439CA" w:rsidP="006439CA">
      <w:pPr>
        <w:pStyle w:val="Heading2"/>
      </w:pPr>
      <w:bookmarkStart w:id="46" w:name="_Toc527968011"/>
      <w:r>
        <w:t>ANITA expected exploitable foreground</w:t>
      </w:r>
      <w:bookmarkEnd w:id="46"/>
    </w:p>
    <w:tbl>
      <w:tblPr>
        <w:tblStyle w:val="TableGrid"/>
        <w:tblW w:w="0" w:type="auto"/>
        <w:tblLook w:val="04A0" w:firstRow="1" w:lastRow="0" w:firstColumn="1" w:lastColumn="0" w:noHBand="0" w:noVBand="1"/>
      </w:tblPr>
      <w:tblGrid>
        <w:gridCol w:w="1599"/>
        <w:gridCol w:w="1970"/>
        <w:gridCol w:w="1107"/>
        <w:gridCol w:w="987"/>
        <w:gridCol w:w="2044"/>
        <w:gridCol w:w="1921"/>
      </w:tblGrid>
      <w:tr w:rsidR="0085443F" w:rsidRPr="0085443F" w14:paraId="0CDE012A" w14:textId="77777777" w:rsidTr="0085443F">
        <w:trPr>
          <w:trHeight w:val="640"/>
        </w:trPr>
        <w:tc>
          <w:tcPr>
            <w:tcW w:w="2300" w:type="dxa"/>
            <w:hideMark/>
          </w:tcPr>
          <w:p w14:paraId="0FAF9E0D" w14:textId="77777777" w:rsidR="0085443F" w:rsidRPr="0085443F" w:rsidRDefault="0085443F" w:rsidP="0085443F">
            <w:pPr>
              <w:rPr>
                <w:b/>
                <w:bCs/>
              </w:rPr>
            </w:pPr>
            <w:r w:rsidRPr="0085443F">
              <w:rPr>
                <w:b/>
                <w:bCs/>
              </w:rPr>
              <w:t>Expected Foreground Name</w:t>
            </w:r>
          </w:p>
        </w:tc>
        <w:tc>
          <w:tcPr>
            <w:tcW w:w="3480" w:type="dxa"/>
            <w:hideMark/>
          </w:tcPr>
          <w:p w14:paraId="5F4F0827" w14:textId="77777777" w:rsidR="0085443F" w:rsidRPr="0085443F" w:rsidRDefault="0085443F" w:rsidP="0085443F">
            <w:pPr>
              <w:rPr>
                <w:b/>
                <w:bCs/>
              </w:rPr>
            </w:pPr>
            <w:r w:rsidRPr="0085443F">
              <w:rPr>
                <w:b/>
                <w:bCs/>
              </w:rPr>
              <w:t>Foreground Description</w:t>
            </w:r>
          </w:p>
        </w:tc>
        <w:tc>
          <w:tcPr>
            <w:tcW w:w="1300" w:type="dxa"/>
            <w:hideMark/>
          </w:tcPr>
          <w:p w14:paraId="75F8992E" w14:textId="77777777" w:rsidR="0085443F" w:rsidRPr="0085443F" w:rsidRDefault="0085443F" w:rsidP="0085443F">
            <w:pPr>
              <w:rPr>
                <w:b/>
                <w:bCs/>
              </w:rPr>
            </w:pPr>
            <w:r w:rsidRPr="0085443F">
              <w:rPr>
                <w:b/>
                <w:bCs/>
              </w:rPr>
              <w:t>Owner/s</w:t>
            </w:r>
          </w:p>
        </w:tc>
        <w:tc>
          <w:tcPr>
            <w:tcW w:w="1300" w:type="dxa"/>
            <w:hideMark/>
          </w:tcPr>
          <w:p w14:paraId="5D1971D2" w14:textId="77777777" w:rsidR="0085443F" w:rsidRPr="0085443F" w:rsidRDefault="0085443F" w:rsidP="0085443F">
            <w:pPr>
              <w:rPr>
                <w:b/>
                <w:bCs/>
              </w:rPr>
            </w:pPr>
            <w:r w:rsidRPr="0085443F">
              <w:rPr>
                <w:b/>
                <w:bCs/>
              </w:rPr>
              <w:t>license</w:t>
            </w:r>
          </w:p>
        </w:tc>
        <w:tc>
          <w:tcPr>
            <w:tcW w:w="3620" w:type="dxa"/>
            <w:hideMark/>
          </w:tcPr>
          <w:p w14:paraId="343065B9" w14:textId="77777777" w:rsidR="0085443F" w:rsidRPr="0085443F" w:rsidRDefault="0085443F" w:rsidP="0085443F">
            <w:pPr>
              <w:rPr>
                <w:b/>
                <w:bCs/>
              </w:rPr>
            </w:pPr>
            <w:r w:rsidRPr="0085443F">
              <w:rPr>
                <w:b/>
                <w:bCs/>
              </w:rPr>
              <w:t>Conditions / Limitations for exploitation</w:t>
            </w:r>
          </w:p>
        </w:tc>
        <w:tc>
          <w:tcPr>
            <w:tcW w:w="3280" w:type="dxa"/>
            <w:hideMark/>
          </w:tcPr>
          <w:p w14:paraId="3FBB3B48" w14:textId="77777777" w:rsidR="0085443F" w:rsidRPr="0085443F" w:rsidRDefault="0085443F" w:rsidP="0085443F">
            <w:pPr>
              <w:rPr>
                <w:b/>
                <w:bCs/>
              </w:rPr>
            </w:pPr>
            <w:r w:rsidRPr="0085443F">
              <w:rPr>
                <w:b/>
                <w:bCs/>
              </w:rPr>
              <w:t xml:space="preserve">Linked Background </w:t>
            </w:r>
            <w:r w:rsidRPr="0085443F">
              <w:rPr>
                <w:b/>
                <w:bCs/>
              </w:rPr>
              <w:br/>
              <w:t xml:space="preserve">(if no link </w:t>
            </w:r>
            <w:proofErr w:type="gramStart"/>
            <w:r w:rsidRPr="0085443F">
              <w:rPr>
                <w:b/>
                <w:bCs/>
              </w:rPr>
              <w:t>write</w:t>
            </w:r>
            <w:proofErr w:type="gramEnd"/>
            <w:r w:rsidRPr="0085443F">
              <w:rPr>
                <w:b/>
                <w:bCs/>
              </w:rPr>
              <w:t xml:space="preserve"> NEW)</w:t>
            </w:r>
          </w:p>
        </w:tc>
      </w:tr>
      <w:tr w:rsidR="0085443F" w:rsidRPr="0085443F" w14:paraId="7DF1A99F" w14:textId="77777777" w:rsidTr="0085443F">
        <w:trPr>
          <w:trHeight w:val="320"/>
        </w:trPr>
        <w:tc>
          <w:tcPr>
            <w:tcW w:w="2300" w:type="dxa"/>
            <w:hideMark/>
          </w:tcPr>
          <w:p w14:paraId="3BDF7117" w14:textId="77777777" w:rsidR="0085443F" w:rsidRPr="0085443F" w:rsidRDefault="0085443F" w:rsidP="0085443F">
            <w:pPr>
              <w:rPr>
                <w:b/>
                <w:bCs/>
              </w:rPr>
            </w:pPr>
            <w:r w:rsidRPr="0085443F">
              <w:rPr>
                <w:b/>
                <w:bCs/>
              </w:rPr>
              <w:t> </w:t>
            </w:r>
          </w:p>
        </w:tc>
        <w:tc>
          <w:tcPr>
            <w:tcW w:w="3480" w:type="dxa"/>
            <w:hideMark/>
          </w:tcPr>
          <w:p w14:paraId="0602481D" w14:textId="77777777" w:rsidR="0085443F" w:rsidRPr="0085443F" w:rsidRDefault="0085443F">
            <w:r w:rsidRPr="0085443F">
              <w:t> </w:t>
            </w:r>
          </w:p>
        </w:tc>
        <w:tc>
          <w:tcPr>
            <w:tcW w:w="1300" w:type="dxa"/>
            <w:hideMark/>
          </w:tcPr>
          <w:p w14:paraId="20954253" w14:textId="77777777" w:rsidR="0085443F" w:rsidRPr="0085443F" w:rsidRDefault="0085443F" w:rsidP="0085443F">
            <w:r w:rsidRPr="0085443F">
              <w:t> </w:t>
            </w:r>
          </w:p>
        </w:tc>
        <w:tc>
          <w:tcPr>
            <w:tcW w:w="1300" w:type="dxa"/>
            <w:hideMark/>
          </w:tcPr>
          <w:p w14:paraId="191E3010" w14:textId="77777777" w:rsidR="0085443F" w:rsidRPr="0085443F" w:rsidRDefault="0085443F" w:rsidP="0085443F">
            <w:r w:rsidRPr="0085443F">
              <w:t> </w:t>
            </w:r>
          </w:p>
        </w:tc>
        <w:tc>
          <w:tcPr>
            <w:tcW w:w="3620" w:type="dxa"/>
            <w:hideMark/>
          </w:tcPr>
          <w:p w14:paraId="36269B59" w14:textId="77777777" w:rsidR="0085443F" w:rsidRPr="0085443F" w:rsidRDefault="0085443F">
            <w:r w:rsidRPr="0085443F">
              <w:t> </w:t>
            </w:r>
          </w:p>
        </w:tc>
        <w:tc>
          <w:tcPr>
            <w:tcW w:w="3280" w:type="dxa"/>
            <w:hideMark/>
          </w:tcPr>
          <w:p w14:paraId="02226E64" w14:textId="77777777" w:rsidR="0085443F" w:rsidRPr="0085443F" w:rsidRDefault="0085443F">
            <w:r w:rsidRPr="0085443F">
              <w:t> </w:t>
            </w:r>
          </w:p>
        </w:tc>
      </w:tr>
      <w:tr w:rsidR="0085443F" w:rsidRPr="0085443F" w14:paraId="6CAF08A8" w14:textId="77777777" w:rsidTr="0085443F">
        <w:trPr>
          <w:trHeight w:val="320"/>
        </w:trPr>
        <w:tc>
          <w:tcPr>
            <w:tcW w:w="2300" w:type="dxa"/>
            <w:hideMark/>
          </w:tcPr>
          <w:p w14:paraId="3B053AEA" w14:textId="77777777" w:rsidR="0085443F" w:rsidRPr="0085443F" w:rsidRDefault="0085443F">
            <w:pPr>
              <w:rPr>
                <w:b/>
                <w:bCs/>
              </w:rPr>
            </w:pPr>
            <w:r w:rsidRPr="0085443F">
              <w:rPr>
                <w:b/>
                <w:bCs/>
              </w:rPr>
              <w:t> </w:t>
            </w:r>
          </w:p>
        </w:tc>
        <w:tc>
          <w:tcPr>
            <w:tcW w:w="3480" w:type="dxa"/>
            <w:hideMark/>
          </w:tcPr>
          <w:p w14:paraId="52B2010B" w14:textId="77777777" w:rsidR="0085443F" w:rsidRPr="0085443F" w:rsidRDefault="0085443F">
            <w:r w:rsidRPr="0085443F">
              <w:t> </w:t>
            </w:r>
          </w:p>
        </w:tc>
        <w:tc>
          <w:tcPr>
            <w:tcW w:w="1300" w:type="dxa"/>
            <w:hideMark/>
          </w:tcPr>
          <w:p w14:paraId="11DEDB44" w14:textId="77777777" w:rsidR="0085443F" w:rsidRPr="0085443F" w:rsidRDefault="0085443F" w:rsidP="0085443F">
            <w:r w:rsidRPr="0085443F">
              <w:t> </w:t>
            </w:r>
          </w:p>
        </w:tc>
        <w:tc>
          <w:tcPr>
            <w:tcW w:w="1300" w:type="dxa"/>
            <w:hideMark/>
          </w:tcPr>
          <w:p w14:paraId="2D8E7222" w14:textId="77777777" w:rsidR="0085443F" w:rsidRPr="0085443F" w:rsidRDefault="0085443F" w:rsidP="0085443F">
            <w:r w:rsidRPr="0085443F">
              <w:t> </w:t>
            </w:r>
          </w:p>
        </w:tc>
        <w:tc>
          <w:tcPr>
            <w:tcW w:w="3620" w:type="dxa"/>
            <w:hideMark/>
          </w:tcPr>
          <w:p w14:paraId="4CBD3F31" w14:textId="77777777" w:rsidR="0085443F" w:rsidRPr="0085443F" w:rsidRDefault="0085443F">
            <w:r w:rsidRPr="0085443F">
              <w:t> </w:t>
            </w:r>
          </w:p>
        </w:tc>
        <w:tc>
          <w:tcPr>
            <w:tcW w:w="3280" w:type="dxa"/>
            <w:hideMark/>
          </w:tcPr>
          <w:p w14:paraId="132E2786" w14:textId="77777777" w:rsidR="0085443F" w:rsidRPr="0085443F" w:rsidRDefault="0085443F" w:rsidP="00B97FF5">
            <w:pPr>
              <w:keepNext/>
            </w:pPr>
            <w:r w:rsidRPr="0085443F">
              <w:t> </w:t>
            </w:r>
          </w:p>
        </w:tc>
      </w:tr>
    </w:tbl>
    <w:p w14:paraId="51576282" w14:textId="00AC5BDA" w:rsidR="006439CA" w:rsidRDefault="00B97FF5" w:rsidP="00B97FF5">
      <w:pPr>
        <w:pStyle w:val="Caption"/>
      </w:pPr>
      <w:bookmarkStart w:id="47" w:name="_Toc527967986"/>
      <w:r>
        <w:t xml:space="preserve">Table </w:t>
      </w:r>
      <w:r>
        <w:fldChar w:fldCharType="begin"/>
      </w:r>
      <w:r>
        <w:instrText xml:space="preserve"> SEQ Table \* ARABIC </w:instrText>
      </w:r>
      <w:r>
        <w:fldChar w:fldCharType="separate"/>
      </w:r>
      <w:r>
        <w:rPr>
          <w:noProof/>
        </w:rPr>
        <w:t>3</w:t>
      </w:r>
      <w:r>
        <w:fldChar w:fldCharType="end"/>
      </w:r>
      <w:r>
        <w:t>: ANITA Expected Exploitable Results</w:t>
      </w:r>
      <w:bookmarkEnd w:id="47"/>
    </w:p>
    <w:p w14:paraId="251B282A" w14:textId="77777777" w:rsidR="008B78CD" w:rsidRDefault="008B78CD" w:rsidP="008B78CD"/>
    <w:p w14:paraId="1DE09220" w14:textId="4B529850" w:rsidR="008B78CD" w:rsidRDefault="008B78CD" w:rsidP="008B78CD">
      <w:pPr>
        <w:pStyle w:val="Heading1"/>
      </w:pPr>
      <w:bookmarkStart w:id="48" w:name="_Toc527968012"/>
      <w:r>
        <w:lastRenderedPageBreak/>
        <w:t>Dissemination of Foreground</w:t>
      </w:r>
      <w:bookmarkEnd w:id="48"/>
    </w:p>
    <w:p w14:paraId="556808BC" w14:textId="0D608361" w:rsidR="0082166C" w:rsidRDefault="0082166C" w:rsidP="00E23C45">
      <w:pPr>
        <w:pStyle w:val="Heading2"/>
      </w:pPr>
      <w:bookmarkStart w:id="49" w:name="_Ref527962354"/>
      <w:bookmarkStart w:id="50" w:name="_Toc527968013"/>
      <w:r>
        <w:t xml:space="preserve">Dissemination </w:t>
      </w:r>
      <w:r w:rsidR="00E23C45">
        <w:t>of own results</w:t>
      </w:r>
      <w:bookmarkEnd w:id="49"/>
      <w:bookmarkEnd w:id="50"/>
    </w:p>
    <w:p w14:paraId="39F7AD7A" w14:textId="7CBDCD4C" w:rsidR="0071131D" w:rsidRDefault="00E23C45" w:rsidP="009A2140">
      <w:r>
        <w:t>During the p</w:t>
      </w:r>
      <w:r w:rsidR="009A2140" w:rsidRPr="00DA6DAD">
        <w:t xml:space="preserve">roject and for a period of </w:t>
      </w:r>
      <w:r w:rsidR="009A2140" w:rsidRPr="0086503D">
        <w:rPr>
          <w:b/>
        </w:rPr>
        <w:t>1 year</w:t>
      </w:r>
      <w:r w:rsidR="009A2140" w:rsidRPr="00DA6DAD">
        <w:t xml:space="preserve"> after the end of the </w:t>
      </w:r>
      <w:r w:rsidR="0086503D">
        <w:t>p</w:t>
      </w:r>
      <w:r w:rsidR="009A2140" w:rsidRPr="00DA6DAD">
        <w:t xml:space="preserve">roject, the dissemination of own Results by one or several </w:t>
      </w:r>
      <w:r w:rsidR="009A2140">
        <w:t>partners</w:t>
      </w:r>
      <w:r w:rsidR="009A2140" w:rsidRPr="00DA6DAD">
        <w:t>, shall be governed by the procedure of Article 29.1 of the Grant Agreement</w:t>
      </w:r>
      <w:r w:rsidR="009A2140">
        <w:t>. In particular, p</w:t>
      </w:r>
      <w:r w:rsidR="009A2140" w:rsidRPr="00DA6DAD">
        <w:t xml:space="preserve">rior notice of any planned publication shall be given to the other </w:t>
      </w:r>
      <w:r w:rsidR="009A2140">
        <w:t>participants</w:t>
      </w:r>
      <w:r w:rsidR="0071131D">
        <w:t xml:space="preserve"> </w:t>
      </w:r>
      <w:r w:rsidR="009A2140" w:rsidRPr="00DA6DAD">
        <w:t xml:space="preserve">at least </w:t>
      </w:r>
      <w:r w:rsidR="009A2140" w:rsidRPr="0086503D">
        <w:rPr>
          <w:b/>
        </w:rPr>
        <w:t>45 calendar days</w:t>
      </w:r>
      <w:r w:rsidR="009A2140" w:rsidRPr="00DA6DAD">
        <w:t xml:space="preserve"> before the publication. </w:t>
      </w:r>
    </w:p>
    <w:p w14:paraId="7EEA73E0" w14:textId="6DC6E534" w:rsidR="009A2140" w:rsidRDefault="009A2140" w:rsidP="009A2140">
      <w:r w:rsidRPr="00DA6DAD">
        <w:t xml:space="preserve">Any objection to the planned publication shall be made in accordance with the Grant Agreement in writing to the </w:t>
      </w:r>
      <w:r>
        <w:t>c</w:t>
      </w:r>
      <w:r w:rsidRPr="00DA6DAD">
        <w:t xml:space="preserve">oordinator and to the </w:t>
      </w:r>
      <w:r>
        <w:t>participant(s)</w:t>
      </w:r>
      <w:r w:rsidRPr="00DA6DAD">
        <w:t xml:space="preserve"> proposing the dissemination within </w:t>
      </w:r>
      <w:r w:rsidRPr="0086503D">
        <w:rPr>
          <w:b/>
        </w:rPr>
        <w:t>30 calendar days</w:t>
      </w:r>
      <w:r w:rsidRPr="00DA6DAD">
        <w:t xml:space="preserve"> after receipt of the notice. If no objection is made within the time limit stated above, the publication is permitted.</w:t>
      </w:r>
    </w:p>
    <w:p w14:paraId="036C4D58" w14:textId="77777777" w:rsidR="009A2140" w:rsidRDefault="009A2140" w:rsidP="009A2140">
      <w:r w:rsidRPr="00064EA2">
        <w:t>An objection is justified if:</w:t>
      </w:r>
    </w:p>
    <w:tbl>
      <w:tblPr>
        <w:tblStyle w:val="GridTable6Colorful-Accent1"/>
        <w:tblW w:w="0" w:type="auto"/>
        <w:tblBorders>
          <w:top w:val="none" w:sz="0" w:space="0" w:color="auto"/>
          <w:left w:val="none" w:sz="0" w:space="0" w:color="auto"/>
          <w:bottom w:val="none" w:sz="0" w:space="0" w:color="auto"/>
          <w:right w:val="none" w:sz="0" w:space="0" w:color="auto"/>
          <w:insideH w:val="single" w:sz="12" w:space="0" w:color="7F7F7F" w:themeColor="text1" w:themeTint="80"/>
          <w:insideV w:val="single" w:sz="8" w:space="0" w:color="1F497D" w:themeColor="text2"/>
        </w:tblBorders>
        <w:shd w:val="clear" w:color="auto" w:fill="BFBFBF" w:themeFill="background1" w:themeFillShade="BF"/>
        <w:tblLook w:val="04A0" w:firstRow="1" w:lastRow="0" w:firstColumn="1" w:lastColumn="0" w:noHBand="0" w:noVBand="1"/>
      </w:tblPr>
      <w:tblGrid>
        <w:gridCol w:w="9628"/>
      </w:tblGrid>
      <w:tr w:rsidR="00F70073" w:rsidRPr="00F70073" w14:paraId="1746F637" w14:textId="77777777" w:rsidTr="00F700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shd w:val="clear" w:color="auto" w:fill="BFBFBF" w:themeFill="background1" w:themeFillShade="BF"/>
          </w:tcPr>
          <w:p w14:paraId="44D0BF48" w14:textId="19409B25" w:rsidR="0086503D" w:rsidRPr="00F70073" w:rsidRDefault="0086503D" w:rsidP="0086503D">
            <w:pPr>
              <w:pStyle w:val="ListParagraph"/>
              <w:numPr>
                <w:ilvl w:val="0"/>
                <w:numId w:val="11"/>
              </w:numPr>
              <w:rPr>
                <w:color w:val="000000" w:themeColor="text1"/>
              </w:rPr>
            </w:pPr>
            <w:r w:rsidRPr="00F70073">
              <w:rPr>
                <w:color w:val="000000" w:themeColor="text1"/>
              </w:rPr>
              <w:t>the objecting participant’s legitimate academic or commercial interests are compromised by the publication; or</w:t>
            </w:r>
          </w:p>
        </w:tc>
      </w:tr>
      <w:tr w:rsidR="00F70073" w:rsidRPr="00F70073" w14:paraId="4267A695" w14:textId="77777777" w:rsidTr="00F70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shd w:val="clear" w:color="auto" w:fill="BFBFBF" w:themeFill="background1" w:themeFillShade="BF"/>
          </w:tcPr>
          <w:p w14:paraId="18605348" w14:textId="6C5E13CD" w:rsidR="0086503D" w:rsidRPr="00F70073" w:rsidRDefault="0086503D" w:rsidP="0086503D">
            <w:pPr>
              <w:pStyle w:val="ListParagraph"/>
              <w:numPr>
                <w:ilvl w:val="0"/>
                <w:numId w:val="11"/>
              </w:numPr>
              <w:rPr>
                <w:color w:val="000000" w:themeColor="text1"/>
              </w:rPr>
            </w:pPr>
            <w:r w:rsidRPr="00F70073">
              <w:rPr>
                <w:color w:val="000000" w:themeColor="text1"/>
              </w:rPr>
              <w:t>the protection of the objecting participant’s foreground or background is adversely affected.</w:t>
            </w:r>
          </w:p>
        </w:tc>
      </w:tr>
    </w:tbl>
    <w:p w14:paraId="60783159" w14:textId="37BAE490" w:rsidR="009A2140" w:rsidRPr="00064EA2" w:rsidRDefault="009A2140" w:rsidP="0086503D"/>
    <w:p w14:paraId="55973F8B" w14:textId="0DB3B767" w:rsidR="006635B3" w:rsidRDefault="006635B3" w:rsidP="006635B3">
      <w:r>
        <w:t>The objection has to include a precise request for necessary modifications. If an objection has been raised the involved partners shall discuss how to overcome the justified grounds for the objection on a timely basis (for example by amendment to the planned publication and/or by protecting information before publication) and the objecting partner shall not unreasonably continue the opposition if appropriate measures are taken following the discussion.</w:t>
      </w:r>
    </w:p>
    <w:p w14:paraId="3C5A50D0" w14:textId="163E5E7E" w:rsidR="006635B3" w:rsidRDefault="006635B3" w:rsidP="009A2140">
      <w:r>
        <w:t xml:space="preserve">The objecting partner can request a publication delay of not more than </w:t>
      </w:r>
      <w:r w:rsidRPr="0086503D">
        <w:rPr>
          <w:b/>
        </w:rPr>
        <w:t>90 calendar days</w:t>
      </w:r>
      <w:r>
        <w:t xml:space="preserve"> from the time it raises such an objection. After </w:t>
      </w:r>
      <w:r w:rsidRPr="0086503D">
        <w:rPr>
          <w:b/>
        </w:rPr>
        <w:t>90 calendar days</w:t>
      </w:r>
      <w:r>
        <w:t xml:space="preserve"> the publication is permitted provided that confidential Information, background or results of the objecting partners has been removed from the publication.</w:t>
      </w:r>
    </w:p>
    <w:p w14:paraId="54A781AD" w14:textId="2408A868" w:rsidR="00EF36DE" w:rsidRDefault="00F245AE" w:rsidP="009A2140">
      <w:r>
        <w:t xml:space="preserve">to sum up, the following </w:t>
      </w:r>
      <w:r>
        <w:fldChar w:fldCharType="begin"/>
      </w:r>
      <w:r>
        <w:instrText xml:space="preserve"> REF _Ref527967418 \h </w:instrText>
      </w:r>
      <w:r>
        <w:fldChar w:fldCharType="separate"/>
      </w:r>
      <w:r>
        <w:t xml:space="preserve">Figure </w:t>
      </w:r>
      <w:r>
        <w:rPr>
          <w:noProof/>
        </w:rPr>
        <w:t>1</w:t>
      </w:r>
      <w:r>
        <w:fldChar w:fldCharType="end"/>
      </w:r>
      <w:r>
        <w:t xml:space="preserve"> illustrates step-by-step ANITA IPR-related process for dissemination:</w:t>
      </w:r>
    </w:p>
    <w:p w14:paraId="2CC2BF1D" w14:textId="77777777" w:rsidR="00F245AE" w:rsidRDefault="00F245AE" w:rsidP="00F245AE">
      <w:pPr>
        <w:keepNext/>
        <w:jc w:val="center"/>
      </w:pPr>
      <w:r>
        <w:rPr>
          <w:noProof/>
        </w:rPr>
        <w:drawing>
          <wp:inline distT="0" distB="0" distL="0" distR="0" wp14:anchorId="0EBEF355" wp14:editId="011FC3B3">
            <wp:extent cx="5414547" cy="2583118"/>
            <wp:effectExtent l="25400" t="25400" r="21590" b="336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0-22 at 10.23.42.png"/>
                    <pic:cNvPicPr/>
                  </pic:nvPicPr>
                  <pic:blipFill>
                    <a:blip r:embed="rId12">
                      <a:extLst>
                        <a:ext uri="{28A0092B-C50C-407E-A947-70E740481C1C}">
                          <a14:useLocalDpi xmlns:a14="http://schemas.microsoft.com/office/drawing/2010/main" val="0"/>
                        </a:ext>
                      </a:extLst>
                    </a:blip>
                    <a:stretch>
                      <a:fillRect/>
                    </a:stretch>
                  </pic:blipFill>
                  <pic:spPr>
                    <a:xfrm>
                      <a:off x="0" y="0"/>
                      <a:ext cx="5436729" cy="2593700"/>
                    </a:xfrm>
                    <a:prstGeom prst="rect">
                      <a:avLst/>
                    </a:prstGeom>
                    <a:ln w="9525">
                      <a:solidFill>
                        <a:schemeClr val="bg1">
                          <a:lumMod val="50000"/>
                        </a:schemeClr>
                      </a:solidFill>
                    </a:ln>
                  </pic:spPr>
                </pic:pic>
              </a:graphicData>
            </a:graphic>
          </wp:inline>
        </w:drawing>
      </w:r>
    </w:p>
    <w:p w14:paraId="73BA2828" w14:textId="4DE69E01" w:rsidR="00F245AE" w:rsidRDefault="00F245AE" w:rsidP="00F245AE">
      <w:pPr>
        <w:pStyle w:val="Caption"/>
      </w:pPr>
      <w:bookmarkStart w:id="51" w:name="_Ref527967418"/>
      <w:bookmarkStart w:id="52" w:name="_Toc527967990"/>
      <w:r>
        <w:t xml:space="preserve">Figure </w:t>
      </w:r>
      <w:r>
        <w:fldChar w:fldCharType="begin"/>
      </w:r>
      <w:r>
        <w:instrText xml:space="preserve"> SEQ Figure \* ARABIC </w:instrText>
      </w:r>
      <w:r>
        <w:fldChar w:fldCharType="separate"/>
      </w:r>
      <w:r>
        <w:rPr>
          <w:noProof/>
        </w:rPr>
        <w:t>1</w:t>
      </w:r>
      <w:r>
        <w:fldChar w:fldCharType="end"/>
      </w:r>
      <w:bookmarkEnd w:id="51"/>
      <w:r>
        <w:t xml:space="preserve">: </w:t>
      </w:r>
      <w:r w:rsidRPr="00E45AC8">
        <w:t>ANITA IPR-related process for dissemination</w:t>
      </w:r>
      <w:bookmarkEnd w:id="52"/>
    </w:p>
    <w:p w14:paraId="1879D373" w14:textId="7123B4F4" w:rsidR="00E23C45" w:rsidRDefault="00E23C45" w:rsidP="00E23C45">
      <w:pPr>
        <w:pStyle w:val="Heading2"/>
      </w:pPr>
      <w:bookmarkStart w:id="53" w:name="_Toc527968014"/>
      <w:r>
        <w:lastRenderedPageBreak/>
        <w:t>Dissemination of another partner</w:t>
      </w:r>
      <w:r w:rsidRPr="00DA6DAD">
        <w:t>’s unpublished Results</w:t>
      </w:r>
      <w:r w:rsidRPr="00DA6DAD" w:rsidDel="00B97899">
        <w:t xml:space="preserve"> </w:t>
      </w:r>
      <w:r>
        <w:t xml:space="preserve">or </w:t>
      </w:r>
      <w:r w:rsidRPr="00DA6DAD">
        <w:t>Background</w:t>
      </w:r>
      <w:bookmarkEnd w:id="53"/>
    </w:p>
    <w:p w14:paraId="2A9FB065" w14:textId="72F5DD54" w:rsidR="00E23C45" w:rsidRPr="00E23C45" w:rsidRDefault="00E23C45" w:rsidP="00E23C45">
      <w:r w:rsidRPr="0043531A">
        <w:t>A</w:t>
      </w:r>
      <w:r>
        <w:t>ny partner</w:t>
      </w:r>
      <w:r w:rsidRPr="0043531A">
        <w:t xml:space="preserve"> shall not include in any dissemination activity another </w:t>
      </w:r>
      <w:r>
        <w:t>partner</w:t>
      </w:r>
      <w:r w:rsidRPr="0043531A">
        <w:t xml:space="preserve">'s </w:t>
      </w:r>
      <w:r>
        <w:t>r</w:t>
      </w:r>
      <w:r w:rsidRPr="0043531A">
        <w:t xml:space="preserve">esults or </w:t>
      </w:r>
      <w:r>
        <w:t>b</w:t>
      </w:r>
      <w:r w:rsidRPr="0043531A">
        <w:t>ackground</w:t>
      </w:r>
      <w:r>
        <w:t xml:space="preserve"> </w:t>
      </w:r>
      <w:r w:rsidRPr="0043531A">
        <w:t>without obtaining the own</w:t>
      </w:r>
      <w:r>
        <w:t xml:space="preserve">er’ </w:t>
      </w:r>
      <w:r w:rsidRPr="0043531A">
        <w:t>prior written approval, unless they are already published.</w:t>
      </w:r>
    </w:p>
    <w:p w14:paraId="7E0A01F7" w14:textId="290B94E0" w:rsidR="009A2140" w:rsidRDefault="00E23C45" w:rsidP="009A2140">
      <w:r w:rsidRPr="00992286">
        <w:t>The mere absence of an objection is not t</w:t>
      </w:r>
      <w:r>
        <w:t>o be interpreted as an approval.</w:t>
      </w:r>
      <w:r w:rsidRPr="00992286">
        <w:t xml:space="preserve"> In case the </w:t>
      </w:r>
      <w:r>
        <w:t>r</w:t>
      </w:r>
      <w:r w:rsidRPr="00992286">
        <w:t xml:space="preserve">esults and/or </w:t>
      </w:r>
      <w:r>
        <w:t>b</w:t>
      </w:r>
      <w:r w:rsidRPr="00992286">
        <w:t xml:space="preserve">ackground are amalgamated in such a way that the ownership of these </w:t>
      </w:r>
      <w:r>
        <w:t>r</w:t>
      </w:r>
      <w:r w:rsidRPr="00992286">
        <w:t xml:space="preserve">esults and/or </w:t>
      </w:r>
      <w:r>
        <w:t>b</w:t>
      </w:r>
      <w:r w:rsidRPr="00992286">
        <w:t>ackground cannot be ascertained</w:t>
      </w:r>
      <w:r>
        <w:t>,</w:t>
      </w:r>
      <w:r w:rsidRPr="00992286">
        <w:t xml:space="preserve"> the publishing </w:t>
      </w:r>
      <w:r>
        <w:t>partner</w:t>
      </w:r>
      <w:r w:rsidRPr="00992286">
        <w:t xml:space="preserve"> shall include this information</w:t>
      </w:r>
      <w:r>
        <w:t xml:space="preserve"> obligations as specified in </w:t>
      </w:r>
      <w:r>
        <w:fldChar w:fldCharType="begin"/>
      </w:r>
      <w:r>
        <w:instrText xml:space="preserve"> REF _Ref527962354 \r \h </w:instrText>
      </w:r>
      <w:r>
        <w:fldChar w:fldCharType="separate"/>
      </w:r>
      <w:r>
        <w:t>3.1</w:t>
      </w:r>
      <w:r>
        <w:fldChar w:fldCharType="end"/>
      </w:r>
      <w:r>
        <w:t>.</w:t>
      </w:r>
    </w:p>
    <w:tbl>
      <w:tblPr>
        <w:tblStyle w:val="GridTable6Colorful-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628"/>
      </w:tblGrid>
      <w:tr w:rsidR="00F70073" w:rsidRPr="00F70073" w14:paraId="6917898D" w14:textId="77777777" w:rsidTr="00F700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Borders>
              <w:bottom w:val="none" w:sz="0" w:space="0" w:color="auto"/>
            </w:tcBorders>
            <w:shd w:val="clear" w:color="auto" w:fill="BFBFBF" w:themeFill="background1" w:themeFillShade="BF"/>
          </w:tcPr>
          <w:p w14:paraId="155B429F" w14:textId="120F18FF" w:rsidR="00E23C45" w:rsidRPr="00F70073" w:rsidRDefault="00E23C45" w:rsidP="00E23C45">
            <w:pPr>
              <w:rPr>
                <w:color w:val="000000" w:themeColor="text1"/>
              </w:rPr>
            </w:pPr>
            <w:r w:rsidRPr="00F70073">
              <w:rPr>
                <w:color w:val="000000" w:themeColor="text1"/>
              </w:rPr>
              <w:t xml:space="preserve">Thus, participants </w:t>
            </w:r>
            <w:r w:rsidRPr="00F70073">
              <w:rPr>
                <w:color w:val="000000" w:themeColor="text1"/>
                <w:u w:val="single"/>
              </w:rPr>
              <w:t>cannot</w:t>
            </w:r>
            <w:r w:rsidRPr="00F70073">
              <w:rPr>
                <w:color w:val="000000" w:themeColor="text1"/>
              </w:rPr>
              <w:t xml:space="preserve"> publish foreground or background of another partner, even if such foreground or background is amalgamated with the partner’s foreground, without the other participant’s prior written approval.</w:t>
            </w:r>
          </w:p>
        </w:tc>
      </w:tr>
    </w:tbl>
    <w:p w14:paraId="11701ED3" w14:textId="77777777" w:rsidR="00E23C45" w:rsidRDefault="00E23C45" w:rsidP="009A2140"/>
    <w:p w14:paraId="2D185755" w14:textId="72EB383F" w:rsidR="00D331D5" w:rsidRDefault="00D331D5" w:rsidP="00D331D5">
      <w:pPr>
        <w:pStyle w:val="Heading2"/>
      </w:pPr>
      <w:bookmarkStart w:id="54" w:name="_Toc527968015"/>
      <w:r>
        <w:t>Cooperation obligations</w:t>
      </w:r>
      <w:bookmarkEnd w:id="54"/>
    </w:p>
    <w:p w14:paraId="19DB3338" w14:textId="658F651F" w:rsidR="00D331D5" w:rsidRDefault="00D331D5" w:rsidP="00D331D5">
      <w:r>
        <w:t>The partners must cooperate to allow the timely submission, examination, publication and defence of any dissertation or thesis for a degree that includes their results or background subject to the confidentiality and publication provisions agreed in this Consortium Agreement.</w:t>
      </w:r>
    </w:p>
    <w:p w14:paraId="0948AEEF" w14:textId="492731AD" w:rsidR="00D331D5" w:rsidRDefault="00D331D5" w:rsidP="00D331D5">
      <w:pPr>
        <w:pStyle w:val="Heading2"/>
      </w:pPr>
      <w:bookmarkStart w:id="55" w:name="_Toc527968016"/>
      <w:r>
        <w:t>Use of names, logos or trademarks</w:t>
      </w:r>
      <w:bookmarkEnd w:id="55"/>
    </w:p>
    <w:p w14:paraId="446BB428" w14:textId="254932FE" w:rsidR="00D331D5" w:rsidRDefault="00D331D5" w:rsidP="00D331D5">
      <w:r w:rsidRPr="00D331D5">
        <w:rPr>
          <w:b/>
          <w:u w:val="single"/>
        </w:rPr>
        <w:t>Nothing</w:t>
      </w:r>
      <w:r>
        <w:t xml:space="preserve"> in this Consortium Agreement shall be construed as conferring rights to use in advertising, publicity or otherwise the name of the partners or any of their logos or trademarks without their prior written approval.</w:t>
      </w:r>
    </w:p>
    <w:p w14:paraId="71D37E48" w14:textId="77777777" w:rsidR="00D331D5" w:rsidRPr="00702E8C" w:rsidRDefault="00D331D5" w:rsidP="009A2140"/>
    <w:p w14:paraId="6021774B" w14:textId="77777777" w:rsidR="009A2140" w:rsidRPr="009A2140" w:rsidRDefault="009A2140" w:rsidP="009A2140"/>
    <w:p w14:paraId="2DCA2D84" w14:textId="7B033211" w:rsidR="008B78CD" w:rsidRDefault="008B78CD" w:rsidP="008B78CD">
      <w:pPr>
        <w:pStyle w:val="Heading1"/>
      </w:pPr>
      <w:bookmarkStart w:id="56" w:name="_Toc527968017"/>
      <w:r>
        <w:lastRenderedPageBreak/>
        <w:t xml:space="preserve">IPR Management </w:t>
      </w:r>
      <w:r w:rsidR="004909CC">
        <w:t>&amp; Issue Handling</w:t>
      </w:r>
      <w:bookmarkEnd w:id="56"/>
    </w:p>
    <w:p w14:paraId="7B3F2AEF" w14:textId="04D3E74E" w:rsidR="00DE0C4B" w:rsidRDefault="00DE0C4B" w:rsidP="002F79DF">
      <w:pPr>
        <w:spacing w:before="40" w:after="40"/>
      </w:pPr>
      <w:r w:rsidRPr="00754523">
        <w:t xml:space="preserve">In </w:t>
      </w:r>
      <w:r>
        <w:t>ANITA</w:t>
      </w:r>
      <w:r w:rsidR="00F23ECF">
        <w:t>,</w:t>
      </w:r>
      <w:r w:rsidRPr="00754523">
        <w:t xml:space="preserve"> all project partners agree</w:t>
      </w:r>
      <w:r>
        <w:t>d</w:t>
      </w:r>
      <w:r w:rsidRPr="00754523">
        <w:t xml:space="preserve"> on explicit rules concerning IP ownership,</w:t>
      </w:r>
      <w:r>
        <w:t xml:space="preserve"> </w:t>
      </w:r>
      <w:r w:rsidRPr="00754523">
        <w:t>access rights to any Background and Results for the execution of the project and the prot</w:t>
      </w:r>
      <w:r>
        <w:t xml:space="preserve">ection of intellectual property </w:t>
      </w:r>
      <w:r w:rsidRPr="00754523">
        <w:t>rights (IPRs) and confidential information before the project starts. Therefore, in order to properly address such</w:t>
      </w:r>
      <w:r>
        <w:t xml:space="preserve"> </w:t>
      </w:r>
      <w:r w:rsidRPr="00754523">
        <w:t xml:space="preserve">issues, the </w:t>
      </w:r>
      <w:r>
        <w:t>CA (based on DESCA model)</w:t>
      </w:r>
      <w:r w:rsidRPr="00754523">
        <w:t xml:space="preserve"> between all project partners established a legal framework aimed at providing</w:t>
      </w:r>
      <w:r>
        <w:t xml:space="preserve"> </w:t>
      </w:r>
      <w:r w:rsidRPr="00754523">
        <w:t>clear regulations for issues (within the consortium) on the work, IP-Ownership, Access Rights to Background and</w:t>
      </w:r>
      <w:r>
        <w:t xml:space="preserve"> </w:t>
      </w:r>
      <w:r w:rsidRPr="00754523">
        <w:t xml:space="preserve">Results for the duration of the project and any other matters of the consortium’s interest. </w:t>
      </w:r>
    </w:p>
    <w:p w14:paraId="66A937F0" w14:textId="77777777" w:rsidR="0086503D" w:rsidRDefault="0086503D" w:rsidP="002F79DF">
      <w:pPr>
        <w:spacing w:before="40" w:after="40"/>
      </w:pPr>
    </w:p>
    <w:p w14:paraId="1FFF667D" w14:textId="240B80A2" w:rsidR="00086F71" w:rsidRDefault="00086F71" w:rsidP="00086F71">
      <w:pPr>
        <w:pStyle w:val="Heading2"/>
      </w:pPr>
      <w:bookmarkStart w:id="57" w:name="_Toc527968018"/>
      <w:r>
        <w:t>IPR management bodies</w:t>
      </w:r>
      <w:bookmarkEnd w:id="57"/>
    </w:p>
    <w:p w14:paraId="5034325D" w14:textId="0AC60ED8" w:rsidR="002F79DF" w:rsidRPr="00CA36FE" w:rsidRDefault="002F79DF" w:rsidP="00086F71">
      <w:pPr>
        <w:pStyle w:val="ListParagraph"/>
        <w:numPr>
          <w:ilvl w:val="0"/>
          <w:numId w:val="13"/>
        </w:numPr>
        <w:spacing w:before="40" w:after="40"/>
      </w:pPr>
      <w:r w:rsidRPr="00086F71">
        <w:rPr>
          <w:b/>
          <w:i/>
        </w:rPr>
        <w:t>Consortium Agreement</w:t>
      </w:r>
      <w:r w:rsidR="00086F71">
        <w:rPr>
          <w:b/>
          <w:i/>
        </w:rPr>
        <w:t xml:space="preserve">: </w:t>
      </w:r>
      <w:r w:rsidRPr="00CA36FE">
        <w:t>Prior t</w:t>
      </w:r>
      <w:r w:rsidR="007528AA">
        <w:t xml:space="preserve">o the start of the project, </w:t>
      </w:r>
      <w:r w:rsidRPr="00CA36FE">
        <w:t>all partners have</w:t>
      </w:r>
      <w:r>
        <w:t xml:space="preserve"> </w:t>
      </w:r>
      <w:r w:rsidRPr="00CA36FE">
        <w:t>signed the project “Consortium Agreement”</w:t>
      </w:r>
      <w:r>
        <w:t xml:space="preserve"> (CA)</w:t>
      </w:r>
      <w:r w:rsidRPr="00CA36FE">
        <w:t>. This document set</w:t>
      </w:r>
      <w:r w:rsidR="007528AA">
        <w:t>s</w:t>
      </w:r>
      <w:r w:rsidRPr="00CA36FE">
        <w:t xml:space="preserve"> out all the interna</w:t>
      </w:r>
      <w:r>
        <w:t xml:space="preserve">l rules of the project and </w:t>
      </w:r>
      <w:r w:rsidR="007528AA">
        <w:t xml:space="preserve">has </w:t>
      </w:r>
      <w:r w:rsidRPr="00CA36FE">
        <w:t>be</w:t>
      </w:r>
      <w:r w:rsidR="007528AA">
        <w:t>en</w:t>
      </w:r>
      <w:r w:rsidRPr="00CA36FE">
        <w:t xml:space="preserve"> signed by all partners. The </w:t>
      </w:r>
      <w:r>
        <w:t>CA</w:t>
      </w:r>
      <w:r w:rsidRPr="00CA36FE">
        <w:t xml:space="preserve"> include</w:t>
      </w:r>
      <w:r w:rsidR="007528AA">
        <w:t>s</w:t>
      </w:r>
      <w:r w:rsidRPr="00CA36FE">
        <w:t xml:space="preserve"> the Conflict Resolut</w:t>
      </w:r>
      <w:r>
        <w:t>ion and Relationship breakdown, IPR</w:t>
      </w:r>
      <w:r w:rsidRPr="00CA36FE">
        <w:t xml:space="preserve"> Management, etc. The G</w:t>
      </w:r>
      <w:r w:rsidR="00E27BD7">
        <w:t>eneral Assembly</w:t>
      </w:r>
      <w:r w:rsidRPr="00CA36FE">
        <w:t xml:space="preserve"> will control the respect of IPR rules and information</w:t>
      </w:r>
      <w:r>
        <w:t xml:space="preserve"> </w:t>
      </w:r>
      <w:r w:rsidRPr="00CA36FE">
        <w:t xml:space="preserve">dissemination procedures defined in the </w:t>
      </w:r>
      <w:r>
        <w:t>CA</w:t>
      </w:r>
      <w:r w:rsidR="007528AA">
        <w:t xml:space="preserve"> and the present deliverable D1.2 IPR plan</w:t>
      </w:r>
      <w:r w:rsidRPr="00CA36FE">
        <w:t xml:space="preserve">. The obligations and rights of the participants </w:t>
      </w:r>
      <w:r w:rsidR="007528AA">
        <w:t>are</w:t>
      </w:r>
      <w:r w:rsidRPr="00CA36FE">
        <w:t xml:space="preserve"> detailed in</w:t>
      </w:r>
      <w:r>
        <w:t xml:space="preserve"> </w:t>
      </w:r>
      <w:r w:rsidRPr="00CA36FE">
        <w:t>the Consortium Agreement mak</w:t>
      </w:r>
      <w:r w:rsidR="007528AA">
        <w:t>ing</w:t>
      </w:r>
      <w:r w:rsidRPr="00CA36FE">
        <w:t xml:space="preserve"> explicit reference to decisio</w:t>
      </w:r>
      <w:r>
        <w:t>n procedures, risk management strategies,</w:t>
      </w:r>
      <w:r w:rsidRPr="00CA36FE">
        <w:t xml:space="preserve"> </w:t>
      </w:r>
      <w:r w:rsidR="007528AA">
        <w:t xml:space="preserve">and </w:t>
      </w:r>
      <w:r w:rsidRPr="00CA36FE">
        <w:t>the right of each partner in the</w:t>
      </w:r>
      <w:r w:rsidR="007528AA">
        <w:t xml:space="preserve"> exploitation of results</w:t>
      </w:r>
      <w:r w:rsidRPr="00CA36FE">
        <w:t>.</w:t>
      </w:r>
      <w:r>
        <w:t xml:space="preserve"> </w:t>
      </w:r>
    </w:p>
    <w:p w14:paraId="44B5231E" w14:textId="556EF65E" w:rsidR="004A70B1" w:rsidRDefault="004A70B1" w:rsidP="00086F71">
      <w:pPr>
        <w:pStyle w:val="ListParagraph"/>
        <w:numPr>
          <w:ilvl w:val="0"/>
          <w:numId w:val="13"/>
        </w:numPr>
        <w:spacing w:before="40" w:after="40"/>
      </w:pPr>
      <w:r w:rsidRPr="00086F71">
        <w:rPr>
          <w:b/>
          <w:i/>
        </w:rPr>
        <w:t>General Assembly</w:t>
      </w:r>
      <w:r w:rsidR="00086F71">
        <w:rPr>
          <w:b/>
        </w:rPr>
        <w:t>:</w:t>
      </w:r>
      <w:r>
        <w:t xml:space="preserve"> is the highest decision-making body of the project. It is responsible for major administrative decisions that require a vote; it is the deciding body on potential disputes and also manages IPR issues. Each partner is represented with one person in the GA, which will be chaired by the Project Coordinator. </w:t>
      </w:r>
    </w:p>
    <w:p w14:paraId="7886C603" w14:textId="30293100" w:rsidR="004A70B1" w:rsidRDefault="004A70B1" w:rsidP="00086F71">
      <w:pPr>
        <w:pStyle w:val="ListParagraph"/>
        <w:numPr>
          <w:ilvl w:val="0"/>
          <w:numId w:val="13"/>
        </w:numPr>
        <w:spacing w:before="40" w:after="40"/>
        <w:rPr>
          <w:lang w:eastAsia="en-US"/>
        </w:rPr>
      </w:pPr>
      <w:r w:rsidRPr="00086F71">
        <w:rPr>
          <w:b/>
          <w:i/>
          <w:lang w:eastAsia="en-US"/>
        </w:rPr>
        <w:t>Project Management Committee (PMC)</w:t>
      </w:r>
      <w:r w:rsidR="00086F71" w:rsidRPr="00086F71">
        <w:rPr>
          <w:b/>
          <w:lang w:eastAsia="en-US"/>
        </w:rPr>
        <w:t>:</w:t>
      </w:r>
      <w:r>
        <w:rPr>
          <w:lang w:eastAsia="en-US"/>
        </w:rPr>
        <w:t xml:space="preserve"> led by the Project Coordinator, is the executive body of the project with tasks including IPR issues handling and conflict resolution. PMC will comprise one representative from each partner, the PC and the STC. The PMC reports to GA.</w:t>
      </w:r>
    </w:p>
    <w:p w14:paraId="54F8587A" w14:textId="1F8F77E9" w:rsidR="00086F71" w:rsidRPr="003724D6" w:rsidRDefault="00086F71" w:rsidP="00086F71">
      <w:pPr>
        <w:pStyle w:val="ListParagraph"/>
        <w:numPr>
          <w:ilvl w:val="0"/>
          <w:numId w:val="13"/>
        </w:numPr>
        <w:spacing w:before="40" w:after="40"/>
        <w:rPr>
          <w:lang w:eastAsia="en-US"/>
        </w:rPr>
      </w:pPr>
      <w:r w:rsidRPr="00086F71">
        <w:rPr>
          <w:b/>
          <w:i/>
        </w:rPr>
        <w:t>Technical Management Committee (TMC)</w:t>
      </w:r>
      <w:r w:rsidRPr="00086F71">
        <w:rPr>
          <w:b/>
        </w:rPr>
        <w:t>:</w:t>
      </w:r>
      <w:r>
        <w:t xml:space="preserve"> report to the PMC, and has the role to ensuring the timely progress of the project, and the high quality of the results. The TMC is responsible also in </w:t>
      </w:r>
      <w:r>
        <w:rPr>
          <w:lang w:eastAsia="en-US"/>
        </w:rPr>
        <w:t>IPR issues handling and conflict resolution prior to escalating to the PMC.</w:t>
      </w:r>
    </w:p>
    <w:p w14:paraId="33B07C2E" w14:textId="5DF7DCCA" w:rsidR="00DE0C4B" w:rsidRPr="007F6367" w:rsidRDefault="00086F71" w:rsidP="00086F71">
      <w:pPr>
        <w:pStyle w:val="Heading2"/>
      </w:pPr>
      <w:bookmarkStart w:id="58" w:name="_Toc527968019"/>
      <w:r>
        <w:t>IPR issue handling</w:t>
      </w:r>
      <w:bookmarkEnd w:id="58"/>
    </w:p>
    <w:p w14:paraId="767105C5" w14:textId="72CFBE0A" w:rsidR="00867EF1" w:rsidRDefault="00086F71" w:rsidP="00086F71">
      <w:pPr>
        <w:spacing w:before="40" w:after="40"/>
        <w:rPr>
          <w:lang w:eastAsia="en-US"/>
        </w:rPr>
      </w:pPr>
      <w:r>
        <w:rPr>
          <w:lang w:eastAsia="en-US"/>
        </w:rPr>
        <w:t xml:space="preserve">When a conflict occurs related to IPR issues, consensus should be sought to solve the problem. If the problem cannot be solved, the partner prepares a description of the problem and its possible solutions, and transmits it to the Technical Management Committee (TMC). If consensus cannot be reached within the TMC, the interested partner escalates it to the Project Management Committee (PMC) and a vote occurs, requiring a simple majority. Ultimately, any unresolved dispute is referred to the GA who, in the event that an amicable agreement cannot be reached within that body, will have the right to appoint external independent arbitrators. </w:t>
      </w:r>
      <w:r w:rsidR="00173A96">
        <w:rPr>
          <w:lang w:eastAsia="en-US"/>
        </w:rPr>
        <w:t xml:space="preserve">The following </w:t>
      </w:r>
      <w:r w:rsidR="00E645D1">
        <w:rPr>
          <w:lang w:eastAsia="en-US"/>
        </w:rPr>
        <w:fldChar w:fldCharType="begin"/>
      </w:r>
      <w:r w:rsidR="00E645D1">
        <w:rPr>
          <w:lang w:eastAsia="en-US"/>
        </w:rPr>
        <w:instrText xml:space="preserve"> REF _Ref527967886 \h </w:instrText>
      </w:r>
      <w:r w:rsidR="00E645D1">
        <w:rPr>
          <w:lang w:eastAsia="en-US"/>
        </w:rPr>
      </w:r>
      <w:r w:rsidR="00E645D1">
        <w:rPr>
          <w:lang w:eastAsia="en-US"/>
        </w:rPr>
        <w:fldChar w:fldCharType="separate"/>
      </w:r>
      <w:r w:rsidR="00E645D1">
        <w:t xml:space="preserve">Figure </w:t>
      </w:r>
      <w:r w:rsidR="00E645D1">
        <w:rPr>
          <w:noProof/>
        </w:rPr>
        <w:t>2</w:t>
      </w:r>
      <w:r w:rsidR="00E645D1">
        <w:rPr>
          <w:lang w:eastAsia="en-US"/>
        </w:rPr>
        <w:fldChar w:fldCharType="end"/>
      </w:r>
      <w:r w:rsidR="00E645D1">
        <w:rPr>
          <w:lang w:eastAsia="en-US"/>
        </w:rPr>
        <w:t xml:space="preserve"> </w:t>
      </w:r>
      <w:r w:rsidR="00867EF1">
        <w:rPr>
          <w:lang w:eastAsia="en-US"/>
        </w:rPr>
        <w:t>summarizes the process of IPR issue handling in ANITA:</w:t>
      </w:r>
    </w:p>
    <w:p w14:paraId="29F3DF3B" w14:textId="77777777" w:rsidR="00867EF1" w:rsidRDefault="00867EF1" w:rsidP="00867EF1">
      <w:pPr>
        <w:keepNext/>
        <w:spacing w:before="40" w:after="40"/>
        <w:jc w:val="center"/>
      </w:pPr>
      <w:r>
        <w:rPr>
          <w:noProof/>
        </w:rPr>
        <w:lastRenderedPageBreak/>
        <w:drawing>
          <wp:inline distT="0" distB="0" distL="0" distR="0" wp14:anchorId="5991B3DE" wp14:editId="0027ACED">
            <wp:extent cx="5303946" cy="2896864"/>
            <wp:effectExtent l="25400" t="25400" r="3048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19 at 12.13.14.png"/>
                    <pic:cNvPicPr/>
                  </pic:nvPicPr>
                  <pic:blipFill>
                    <a:blip r:embed="rId13">
                      <a:extLst>
                        <a:ext uri="{28A0092B-C50C-407E-A947-70E740481C1C}">
                          <a14:useLocalDpi xmlns:a14="http://schemas.microsoft.com/office/drawing/2010/main" val="0"/>
                        </a:ext>
                      </a:extLst>
                    </a:blip>
                    <a:stretch>
                      <a:fillRect/>
                    </a:stretch>
                  </pic:blipFill>
                  <pic:spPr>
                    <a:xfrm>
                      <a:off x="0" y="0"/>
                      <a:ext cx="5322488" cy="2906991"/>
                    </a:xfrm>
                    <a:prstGeom prst="rect">
                      <a:avLst/>
                    </a:prstGeom>
                    <a:ln>
                      <a:solidFill>
                        <a:schemeClr val="bg1">
                          <a:lumMod val="50000"/>
                        </a:schemeClr>
                      </a:solidFill>
                    </a:ln>
                  </pic:spPr>
                </pic:pic>
              </a:graphicData>
            </a:graphic>
          </wp:inline>
        </w:drawing>
      </w:r>
    </w:p>
    <w:p w14:paraId="3BF8AE2C" w14:textId="10973CCB" w:rsidR="00086F71" w:rsidRDefault="00867EF1" w:rsidP="00867EF1">
      <w:pPr>
        <w:pStyle w:val="Caption"/>
        <w:rPr>
          <w:lang w:eastAsia="en-US"/>
        </w:rPr>
      </w:pPr>
      <w:bookmarkStart w:id="59" w:name="_Ref527967886"/>
      <w:bookmarkStart w:id="60" w:name="_Toc527967991"/>
      <w:r>
        <w:t xml:space="preserve">Figure </w:t>
      </w:r>
      <w:r>
        <w:fldChar w:fldCharType="begin"/>
      </w:r>
      <w:r>
        <w:instrText xml:space="preserve"> SEQ Figure \* ARABIC </w:instrText>
      </w:r>
      <w:r>
        <w:fldChar w:fldCharType="separate"/>
      </w:r>
      <w:r w:rsidR="00F245AE">
        <w:rPr>
          <w:noProof/>
        </w:rPr>
        <w:t>2</w:t>
      </w:r>
      <w:r>
        <w:fldChar w:fldCharType="end"/>
      </w:r>
      <w:bookmarkEnd w:id="59"/>
      <w:r>
        <w:t xml:space="preserve">: </w:t>
      </w:r>
      <w:r w:rsidRPr="00256D70">
        <w:t>IPR issue handling</w:t>
      </w:r>
      <w:r>
        <w:t xml:space="preserve"> process </w:t>
      </w:r>
      <w:r w:rsidRPr="00256D70">
        <w:t>in ANITA</w:t>
      </w:r>
      <w:bookmarkEnd w:id="60"/>
    </w:p>
    <w:p w14:paraId="58EB2696" w14:textId="77777777" w:rsidR="002F79DF" w:rsidRPr="002F79DF" w:rsidRDefault="002F79DF" w:rsidP="002F79DF"/>
    <w:p w14:paraId="4C4820BF" w14:textId="77777777" w:rsidR="000E3D02" w:rsidRPr="00F44D1C" w:rsidRDefault="000E3D02" w:rsidP="000E3D02">
      <w:pPr>
        <w:pStyle w:val="Heading1"/>
      </w:pPr>
      <w:bookmarkStart w:id="61" w:name="_Toc527968020"/>
      <w:r w:rsidRPr="00F44D1C">
        <w:lastRenderedPageBreak/>
        <w:t>Conclusions</w:t>
      </w:r>
      <w:bookmarkEnd w:id="61"/>
    </w:p>
    <w:p w14:paraId="05E48AC0" w14:textId="77777777" w:rsidR="001E5F60" w:rsidRDefault="001E5F60" w:rsidP="001E5F60">
      <w:pPr>
        <w:rPr>
          <w:rFonts w:cs="Arial"/>
        </w:rPr>
      </w:pPr>
      <w:r>
        <w:t>To conclude,</w:t>
      </w:r>
      <w:r w:rsidRPr="001C2E88">
        <w:t xml:space="preserve"> </w:t>
      </w:r>
      <w:r>
        <w:t>ANITA</w:t>
      </w:r>
      <w:r w:rsidRPr="001C2E88">
        <w:t xml:space="preserve"> project and its members intend to define and cover well the IPR issues as well as to provide good guidelines for the smooth running of the project. </w:t>
      </w:r>
      <w:r w:rsidRPr="001C2E88">
        <w:rPr>
          <w:rFonts w:cs="Arial"/>
        </w:rPr>
        <w:t>All areas are covered or duplicated in a tangible manner between the different project EC documentation (C</w:t>
      </w:r>
      <w:r>
        <w:rPr>
          <w:rFonts w:cs="Arial"/>
        </w:rPr>
        <w:t>onsortium Agreement, Grant Agreement, and Description of Work</w:t>
      </w:r>
      <w:r w:rsidRPr="001C2E88">
        <w:rPr>
          <w:rFonts w:cs="Arial"/>
        </w:rPr>
        <w:t>).</w:t>
      </w:r>
    </w:p>
    <w:p w14:paraId="50D38840" w14:textId="166121F0" w:rsidR="00E50F88" w:rsidRDefault="001E5F60" w:rsidP="001E5F60">
      <w:del w:id="62" w:author="Microsoft Office User" w:date="2018-10-29T15:16:00Z">
        <w:r w:rsidDel="00AF37DA">
          <w:delText>As a matter of fact, t</w:delText>
        </w:r>
      </w:del>
      <w:ins w:id="63" w:author="Microsoft Office User" w:date="2018-10-29T15:16:00Z">
        <w:r w:rsidR="00AF37DA">
          <w:t>T</w:t>
        </w:r>
      </w:ins>
      <w:bookmarkStart w:id="64" w:name="_GoBack"/>
      <w:bookmarkEnd w:id="64"/>
      <w:r w:rsidR="00E50F88" w:rsidRPr="001E5F60">
        <w:t xml:space="preserve">his deliverable </w:t>
      </w:r>
      <w:r>
        <w:t>shows</w:t>
      </w:r>
      <w:r w:rsidR="00E50F88" w:rsidRPr="001E5F60">
        <w:t xml:space="preserve"> the Intellectual Property management in the </w:t>
      </w:r>
      <w:r>
        <w:t>ANITA</w:t>
      </w:r>
      <w:r w:rsidR="00E50F88" w:rsidRPr="001E5F60">
        <w:t xml:space="preserve"> project and summarizes the general agreement</w:t>
      </w:r>
      <w:r>
        <w:t>s</w:t>
      </w:r>
      <w:r w:rsidR="00E50F88" w:rsidRPr="001E5F60">
        <w:t xml:space="preserve">, which was settled in the Consortium Agreement. </w:t>
      </w:r>
      <w:r>
        <w:t xml:space="preserve">For </w:t>
      </w:r>
      <w:r w:rsidR="00E50F88" w:rsidRPr="001E5F60">
        <w:t xml:space="preserve">IPR </w:t>
      </w:r>
      <w:r>
        <w:t>management and handling</w:t>
      </w:r>
      <w:r w:rsidR="00E50F88" w:rsidRPr="001E5F60">
        <w:t xml:space="preserve">, </w:t>
      </w:r>
      <w:r>
        <w:t>ANITA project management bodies have been setup, and a</w:t>
      </w:r>
      <w:r w:rsidR="00E50F88" w:rsidRPr="001E5F60">
        <w:t>ddress</w:t>
      </w:r>
      <w:r>
        <w:t>ing</w:t>
      </w:r>
      <w:r w:rsidR="00E50F88" w:rsidRPr="001E5F60">
        <w:t xml:space="preserve"> the main issues of the IPR management</w:t>
      </w:r>
      <w:r>
        <w:t xml:space="preserve"> is part of their tasks</w:t>
      </w:r>
      <w:r w:rsidR="00E50F88" w:rsidRPr="001E5F60">
        <w:t xml:space="preserve">. </w:t>
      </w:r>
    </w:p>
    <w:p w14:paraId="2601705F" w14:textId="77777777" w:rsidR="000E3D02" w:rsidRPr="00F44D1C" w:rsidRDefault="000E3D02" w:rsidP="000E3D02">
      <w:pPr>
        <w:rPr>
          <w:lang w:eastAsia="el-GR"/>
        </w:rPr>
      </w:pPr>
    </w:p>
    <w:p w14:paraId="2040C12F" w14:textId="77777777" w:rsidR="000E3D02" w:rsidRPr="00F44D1C" w:rsidRDefault="000E3D02" w:rsidP="000E3D02">
      <w:pPr>
        <w:pStyle w:val="Heading1"/>
        <w:rPr>
          <w:lang w:eastAsia="el-GR"/>
        </w:rPr>
      </w:pPr>
      <w:bookmarkStart w:id="65" w:name="_Toc527968021"/>
      <w:r w:rsidRPr="00F44D1C">
        <w:rPr>
          <w:lang w:eastAsia="el-GR"/>
        </w:rPr>
        <w:lastRenderedPageBreak/>
        <w:t>References</w:t>
      </w:r>
      <w:bookmarkEnd w:id="65"/>
    </w:p>
    <w:p w14:paraId="6F3FE54A" w14:textId="6FD60EE7" w:rsidR="00D5007F" w:rsidRDefault="00DF50BB" w:rsidP="00155520">
      <w:pPr>
        <w:pStyle w:val="ListParagraph"/>
        <w:numPr>
          <w:ilvl w:val="0"/>
          <w:numId w:val="4"/>
        </w:numPr>
      </w:pPr>
      <w:r>
        <w:t>ANITA Grant Agreement</w:t>
      </w:r>
    </w:p>
    <w:p w14:paraId="4D527818" w14:textId="64C25427" w:rsidR="00DF50BB" w:rsidRDefault="00DF50BB" w:rsidP="00155520">
      <w:pPr>
        <w:pStyle w:val="ListParagraph"/>
        <w:numPr>
          <w:ilvl w:val="0"/>
          <w:numId w:val="4"/>
        </w:numPr>
      </w:pPr>
      <w:r>
        <w:t>ANITA Consortium Agreement</w:t>
      </w:r>
    </w:p>
    <w:p w14:paraId="525367CF" w14:textId="0E2358DA" w:rsidR="00DF50BB" w:rsidRPr="00F44D1C" w:rsidRDefault="00DF50BB" w:rsidP="00155520">
      <w:pPr>
        <w:pStyle w:val="ListParagraph"/>
        <w:numPr>
          <w:ilvl w:val="0"/>
          <w:numId w:val="4"/>
        </w:numPr>
      </w:pPr>
      <w:r>
        <w:t>ANITA Description of Work</w:t>
      </w:r>
    </w:p>
    <w:sectPr w:rsidR="00DF50BB" w:rsidRPr="00F44D1C" w:rsidSect="002B1C4D">
      <w:headerReference w:type="default" r:id="rId14"/>
      <w:footerReference w:type="default" r:id="rId15"/>
      <w:headerReference w:type="first" r:id="rId16"/>
      <w:footerReference w:type="first" r:id="rId17"/>
      <w:pgSz w:w="11906" w:h="16838"/>
      <w:pgMar w:top="1519" w:right="1134" w:bottom="1134" w:left="1134" w:header="426" w:footer="835"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 w:author="Microsoft Office User" w:date="2018-10-29T15:11:00Z" w:initials="MOU">
    <w:p w14:paraId="5E765A91" w14:textId="403B1742" w:rsidR="00AF37DA" w:rsidRDefault="00AF37DA">
      <w:pPr>
        <w:pStyle w:val="CommentText"/>
      </w:pPr>
      <w:r>
        <w:rPr>
          <w:rStyle w:val="CommentReference"/>
        </w:rPr>
        <w:annotationRef/>
      </w:r>
      <w:r>
        <w:t>Fair and reasonable themselves should have a specific definition which, up to this point, is not given. Perhaps it is sufficient to link up some legal text to describe them more formally but something should be done in this respect.</w:t>
      </w:r>
    </w:p>
  </w:comment>
  <w:comment w:id="33" w:author="Microsoft Office User" w:date="2018-10-29T15:13:00Z" w:initials="MOU">
    <w:p w14:paraId="35F8142C" w14:textId="26E769D4" w:rsidR="00AF37DA" w:rsidRDefault="00AF37DA">
      <w:pPr>
        <w:pStyle w:val="CommentText"/>
      </w:pPr>
      <w:r>
        <w:rPr>
          <w:rStyle w:val="CommentReference"/>
        </w:rPr>
        <w:annotationRef/>
      </w:r>
      <w:r>
        <w:t>Does this mean to access the code of the API as well as the code of the object of license? This point is not clear here perhaps rephrase as: “and the code for such an API”</w:t>
      </w:r>
    </w:p>
  </w:comment>
  <w:comment w:id="42" w:author="Youssef Bouali" w:date="2018-10-19T12:33:00Z" w:initials="YB">
    <w:p w14:paraId="6FA02E1F" w14:textId="057F87D1" w:rsidR="0008246D" w:rsidRDefault="0008246D">
      <w:pPr>
        <w:pStyle w:val="CommentText"/>
      </w:pPr>
      <w:r>
        <w:rPr>
          <w:rStyle w:val="CommentReference"/>
        </w:rPr>
        <w:annotationRef/>
      </w:r>
      <w:r>
        <w:t>Table will be updated after partners’ contributions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765A91" w15:done="0"/>
  <w15:commentEx w15:paraId="35F8142C" w15:done="0"/>
  <w15:commentEx w15:paraId="6FA02E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765A91" w16cid:durableId="1F81A1B1"/>
  <w16cid:commentId w16cid:paraId="35F8142C" w16cid:durableId="1F81A201"/>
  <w16cid:commentId w16cid:paraId="6FA02E1F" w16cid:durableId="1F819F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5D1C0" w14:textId="77777777" w:rsidR="007D4D31" w:rsidRDefault="007D4D31" w:rsidP="000E3D02">
      <w:pPr>
        <w:spacing w:after="0"/>
      </w:pPr>
      <w:r>
        <w:separator/>
      </w:r>
    </w:p>
    <w:p w14:paraId="08DC9B47" w14:textId="77777777" w:rsidR="007D4D31" w:rsidRDefault="007D4D31"/>
  </w:endnote>
  <w:endnote w:type="continuationSeparator" w:id="0">
    <w:p w14:paraId="645C7D00" w14:textId="77777777" w:rsidR="007D4D31" w:rsidRDefault="007D4D31" w:rsidP="000E3D02">
      <w:pPr>
        <w:spacing w:after="0"/>
      </w:pPr>
      <w:r>
        <w:continuationSeparator/>
      </w:r>
    </w:p>
    <w:p w14:paraId="4B345A4B" w14:textId="77777777" w:rsidR="007D4D31" w:rsidRDefault="007D4D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w:altName w:val="Lucida Grande"/>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9214"/>
      <w:gridCol w:w="424"/>
    </w:tblGrid>
    <w:tr w:rsidR="0008246D" w:rsidRPr="00DA5836" w14:paraId="12C21305" w14:textId="77777777" w:rsidTr="00A1165A">
      <w:trPr>
        <w:jc w:val="right"/>
      </w:trPr>
      <w:tc>
        <w:tcPr>
          <w:tcW w:w="4780" w:type="pct"/>
        </w:tcPr>
        <w:p w14:paraId="02EB62F8" w14:textId="77777777" w:rsidR="0008246D" w:rsidRPr="00DA5836" w:rsidRDefault="0008246D" w:rsidP="008D2CD8">
          <w:pPr>
            <w:pStyle w:val="Footer"/>
            <w:jc w:val="right"/>
            <w:rPr>
              <w:color w:val="4F81BD" w:themeColor="accent1"/>
            </w:rPr>
          </w:pPr>
          <w:r w:rsidRPr="00DA5836">
            <w:fldChar w:fldCharType="begin"/>
          </w:r>
          <w:r w:rsidRPr="00DA5836">
            <w:instrText xml:space="preserve"> PAGE   \* MERGEFORMAT </w:instrText>
          </w:r>
          <w:r w:rsidRPr="00DA5836">
            <w:fldChar w:fldCharType="separate"/>
          </w:r>
          <w:r w:rsidRPr="004E486C">
            <w:rPr>
              <w:noProof/>
              <w:color w:val="4F81BD" w:themeColor="accent1"/>
            </w:rPr>
            <w:t>3</w:t>
          </w:r>
          <w:r w:rsidRPr="00DA5836">
            <w:rPr>
              <w:noProof/>
              <w:color w:val="4F81BD" w:themeColor="accent1"/>
            </w:rPr>
            <w:fldChar w:fldCharType="end"/>
          </w:r>
        </w:p>
      </w:tc>
      <w:tc>
        <w:tcPr>
          <w:tcW w:w="220" w:type="pct"/>
        </w:tcPr>
        <w:p w14:paraId="1B407480" w14:textId="77777777" w:rsidR="0008246D" w:rsidRPr="00DA5836" w:rsidRDefault="0008246D" w:rsidP="008D2CD8">
          <w:pPr>
            <w:pStyle w:val="Footer"/>
            <w:rPr>
              <w:color w:val="4F81BD" w:themeColor="accent1"/>
            </w:rPr>
          </w:pPr>
        </w:p>
      </w:tc>
    </w:tr>
  </w:tbl>
  <w:p w14:paraId="3A6059FE" w14:textId="77777777" w:rsidR="0008246D" w:rsidRDefault="0008246D" w:rsidP="00AE5CC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30F99" w14:textId="65D91F04" w:rsidR="0008246D" w:rsidRPr="001A7755" w:rsidRDefault="0008246D" w:rsidP="0044535B">
    <w:pPr>
      <w:pStyle w:val="Footer"/>
      <w:jc w:val="center"/>
    </w:pPr>
    <w:r>
      <w:rPr>
        <w:rFonts w:eastAsia="Times New Roman"/>
        <w:noProof/>
      </w:rPr>
      <w:drawing>
        <wp:inline distT="0" distB="0" distL="0" distR="0" wp14:anchorId="5587D323" wp14:editId="56494CA1">
          <wp:extent cx="4995520" cy="2201025"/>
          <wp:effectExtent l="0" t="0" r="889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4CEA36-0362-4482-91C4-CCB5CF9BCAD4" descr="cid:BD07EE1A-DE27-434C-9C9B-B3B36CFBAA9F@unisalento.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995520" cy="22010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7C0C1" w14:textId="77777777" w:rsidR="007D4D31" w:rsidRDefault="007D4D31" w:rsidP="000E3D02">
      <w:pPr>
        <w:spacing w:after="0"/>
      </w:pPr>
      <w:r>
        <w:separator/>
      </w:r>
    </w:p>
    <w:p w14:paraId="157A6609" w14:textId="77777777" w:rsidR="007D4D31" w:rsidRDefault="007D4D31"/>
  </w:footnote>
  <w:footnote w:type="continuationSeparator" w:id="0">
    <w:p w14:paraId="5BCCA807" w14:textId="77777777" w:rsidR="007D4D31" w:rsidRDefault="007D4D31" w:rsidP="000E3D02">
      <w:pPr>
        <w:spacing w:after="0"/>
      </w:pPr>
      <w:r>
        <w:continuationSeparator/>
      </w:r>
    </w:p>
    <w:p w14:paraId="555702FC" w14:textId="77777777" w:rsidR="007D4D31" w:rsidRDefault="007D4D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0"/>
      <w:gridCol w:w="2878"/>
    </w:tblGrid>
    <w:tr w:rsidR="0008246D" w:rsidRPr="00B15C56" w14:paraId="24C29B7A" w14:textId="77777777" w:rsidTr="008D2CD8">
      <w:tc>
        <w:tcPr>
          <w:tcW w:w="3507" w:type="pct"/>
          <w:vAlign w:val="center"/>
        </w:tcPr>
        <w:p w14:paraId="631EF351" w14:textId="71F68AE2" w:rsidR="0008246D" w:rsidRPr="003E2E43" w:rsidRDefault="0008246D" w:rsidP="00273222">
          <w:pPr>
            <w:rPr>
              <w:i/>
            </w:rPr>
          </w:pPr>
          <w:r w:rsidRPr="003E2E43">
            <w:rPr>
              <w:i/>
            </w:rPr>
            <w:t>D</w:t>
          </w:r>
          <w:r>
            <w:rPr>
              <w:i/>
            </w:rPr>
            <w:t>1</w:t>
          </w:r>
          <w:r w:rsidRPr="003E2E43">
            <w:rPr>
              <w:i/>
            </w:rPr>
            <w:t>.</w:t>
          </w:r>
          <w:r>
            <w:rPr>
              <w:i/>
            </w:rPr>
            <w:t>2</w:t>
          </w:r>
          <w:r w:rsidRPr="003E2E43">
            <w:rPr>
              <w:i/>
            </w:rPr>
            <w:t xml:space="preserve"> </w:t>
          </w:r>
          <w:r>
            <w:rPr>
              <w:i/>
            </w:rPr>
            <w:t>–</w:t>
          </w:r>
          <w:r w:rsidRPr="003E2E43">
            <w:rPr>
              <w:i/>
            </w:rPr>
            <w:t xml:space="preserve"> </w:t>
          </w:r>
          <w:r>
            <w:rPr>
              <w:i/>
            </w:rPr>
            <w:t>IPR Plan</w:t>
          </w:r>
        </w:p>
      </w:tc>
      <w:tc>
        <w:tcPr>
          <w:tcW w:w="1493" w:type="pct"/>
          <w:vAlign w:val="center"/>
        </w:tcPr>
        <w:p w14:paraId="356953DA" w14:textId="2481C3AB" w:rsidR="0008246D" w:rsidRPr="00B15C56" w:rsidRDefault="0008246D" w:rsidP="00210FA1">
          <w:r>
            <w:rPr>
              <w:noProof/>
            </w:rPr>
            <w:drawing>
              <wp:anchor distT="0" distB="0" distL="114300" distR="114300" simplePos="0" relativeHeight="251661312" behindDoc="0" locked="0" layoutInCell="1" allowOverlap="1" wp14:anchorId="213C334A" wp14:editId="280258C8">
                <wp:simplePos x="0" y="0"/>
                <wp:positionH relativeFrom="margin">
                  <wp:posOffset>554990</wp:posOffset>
                </wp:positionH>
                <wp:positionV relativeFrom="margin">
                  <wp:posOffset>29210</wp:posOffset>
                </wp:positionV>
                <wp:extent cx="1094105" cy="652780"/>
                <wp:effectExtent l="0" t="0" r="0" b="0"/>
                <wp:wrapSquare wrapText="bothSides"/>
                <wp:docPr id="58" name="Elemento gra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ita-logo-h.svg"/>
                        <pic:cNvPicPr/>
                      </pic:nvPicPr>
                      <pic:blipFill>
                        <a:blip r:embed="rId1">
                          <a:extLst>
                            <a:ext uri="{28A0092B-C50C-407E-A947-70E740481C1C}">
                              <a14:useLocalDpi xmlns:a14="http://schemas.microsoft.com/office/drawing/2010/main" val="0"/>
                            </a:ext>
                          </a:extLst>
                        </a:blip>
                        <a:stretch>
                          <a:fillRect/>
                        </a:stretch>
                      </pic:blipFill>
                      <pic:spPr>
                        <a:xfrm>
                          <a:off x="0" y="0"/>
                          <a:ext cx="1094105" cy="652780"/>
                        </a:xfrm>
                        <a:prstGeom prst="rect">
                          <a:avLst/>
                        </a:prstGeom>
                      </pic:spPr>
                    </pic:pic>
                  </a:graphicData>
                </a:graphic>
                <wp14:sizeRelH relativeFrom="margin">
                  <wp14:pctWidth>0</wp14:pctWidth>
                </wp14:sizeRelH>
                <wp14:sizeRelV relativeFrom="margin">
                  <wp14:pctHeight>0</wp14:pctHeight>
                </wp14:sizeRelV>
              </wp:anchor>
            </w:drawing>
          </w:r>
        </w:p>
      </w:tc>
    </w:tr>
  </w:tbl>
  <w:p w14:paraId="58D36385" w14:textId="77777777" w:rsidR="0008246D" w:rsidRDefault="0008246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02932" w14:textId="77777777" w:rsidR="0008246D" w:rsidRDefault="0008246D" w:rsidP="003E2E43">
    <w:pPr>
      <w:jc w:val="center"/>
    </w:pPr>
    <w:r w:rsidRPr="00C16919">
      <w:rPr>
        <w:noProof/>
      </w:rPr>
      <w:drawing>
        <wp:inline distT="0" distB="0" distL="0" distR="0" wp14:anchorId="3834B8F3" wp14:editId="24EF95A0">
          <wp:extent cx="2267905" cy="164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4357" cy="1649329"/>
                  </a:xfrm>
                  <a:prstGeom prst="rect">
                    <a:avLst/>
                  </a:prstGeom>
                  <a:noFill/>
                  <a:ln>
                    <a:noFill/>
                  </a:ln>
                </pic:spPr>
              </pic:pic>
            </a:graphicData>
          </a:graphic>
        </wp:inline>
      </w:drawing>
    </w:r>
  </w:p>
  <w:p w14:paraId="23395642" w14:textId="0C0706C5" w:rsidR="0008246D" w:rsidRPr="00C221DF" w:rsidRDefault="0008246D" w:rsidP="003E2E43">
    <w:pPr>
      <w:tabs>
        <w:tab w:val="left" w:pos="1275"/>
      </w:tabs>
      <w:jc w:val="center"/>
      <w:rPr>
        <w:rFonts w:cs="Arial"/>
        <w:color w:val="365F91" w:themeColor="accent1" w:themeShade="BF"/>
        <w:shd w:val="clear" w:color="auto" w:fill="FFFFFF"/>
      </w:rPr>
    </w:pPr>
    <w:r w:rsidRPr="00C221DF">
      <w:rPr>
        <w:rFonts w:cs="Arial"/>
        <w:color w:val="365F91" w:themeColor="accent1" w:themeShade="BF"/>
        <w:shd w:val="clear" w:color="auto" w:fill="FFFFFF"/>
      </w:rPr>
      <w:t>This project has received funding from the European Union’s Horizon 2020 research and innovation programm</w:t>
    </w:r>
    <w:r>
      <w:rPr>
        <w:rFonts w:cs="Arial"/>
        <w:color w:val="365F91" w:themeColor="accent1" w:themeShade="BF"/>
        <w:shd w:val="clear" w:color="auto" w:fill="FFFFFF"/>
      </w:rPr>
      <w:t xml:space="preserve">e under grant agreement n° </w:t>
    </w:r>
    <w:r w:rsidRPr="00427F9B">
      <w:rPr>
        <w:rFonts w:ascii="Open Sans" w:eastAsia="Times New Roman" w:hAnsi="Open Sans" w:cs="Open Sans"/>
        <w:bCs/>
        <w:color w:val="365F91" w:themeColor="accent1" w:themeShade="BF"/>
        <w:sz w:val="20"/>
        <w:szCs w:val="20"/>
        <w:shd w:val="clear" w:color="auto" w:fill="FFFFFF"/>
        <w:lang w:eastAsia="it-IT"/>
      </w:rPr>
      <w:t>787061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E6D97"/>
    <w:multiLevelType w:val="multilevel"/>
    <w:tmpl w:val="661CDB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78148F3"/>
    <w:multiLevelType w:val="hybridMultilevel"/>
    <w:tmpl w:val="E05258A6"/>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4B80CA4"/>
    <w:multiLevelType w:val="hybridMultilevel"/>
    <w:tmpl w:val="20F4A2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9260652"/>
    <w:multiLevelType w:val="hybridMultilevel"/>
    <w:tmpl w:val="6D3AE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643938"/>
    <w:multiLevelType w:val="hybridMultilevel"/>
    <w:tmpl w:val="9D008EE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1514681"/>
    <w:multiLevelType w:val="hybridMultilevel"/>
    <w:tmpl w:val="09D6B8AC"/>
    <w:lvl w:ilvl="0" w:tplc="7A688CA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D7928F3"/>
    <w:multiLevelType w:val="hybridMultilevel"/>
    <w:tmpl w:val="E05258A6"/>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0CE1487"/>
    <w:multiLevelType w:val="hybridMultilevel"/>
    <w:tmpl w:val="5220E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AC1707"/>
    <w:multiLevelType w:val="hybridMultilevel"/>
    <w:tmpl w:val="39D8650A"/>
    <w:lvl w:ilvl="0" w:tplc="0410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F147E5"/>
    <w:multiLevelType w:val="multilevel"/>
    <w:tmpl w:val="6B3666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5080E4E"/>
    <w:multiLevelType w:val="multilevel"/>
    <w:tmpl w:val="CF9AD2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9"/>
  </w:num>
  <w:num w:numId="4">
    <w:abstractNumId w:val="5"/>
  </w:num>
  <w:num w:numId="5">
    <w:abstractNumId w:val="9"/>
  </w:num>
  <w:num w:numId="6">
    <w:abstractNumId w:val="10"/>
  </w:num>
  <w:num w:numId="7">
    <w:abstractNumId w:val="8"/>
  </w:num>
  <w:num w:numId="8">
    <w:abstractNumId w:val="6"/>
  </w:num>
  <w:num w:numId="9">
    <w:abstractNumId w:val="7"/>
  </w:num>
  <w:num w:numId="10">
    <w:abstractNumId w:val="3"/>
  </w:num>
  <w:num w:numId="11">
    <w:abstractNumId w:val="1"/>
  </w:num>
  <w:num w:numId="12">
    <w:abstractNumId w:val="2"/>
  </w:num>
  <w:num w:numId="1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Youssef Bouali">
    <w15:presenceInfo w15:providerId="None" w15:userId="Youssef Bou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trackRevisions/>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15F"/>
    <w:rsid w:val="00024E62"/>
    <w:rsid w:val="0004760D"/>
    <w:rsid w:val="0008246D"/>
    <w:rsid w:val="00086F71"/>
    <w:rsid w:val="000B230D"/>
    <w:rsid w:val="000B3E1B"/>
    <w:rsid w:val="000C0B42"/>
    <w:rsid w:val="000C42A8"/>
    <w:rsid w:val="000E26EF"/>
    <w:rsid w:val="000E3D02"/>
    <w:rsid w:val="001031D5"/>
    <w:rsid w:val="00114077"/>
    <w:rsid w:val="001248D7"/>
    <w:rsid w:val="001347B1"/>
    <w:rsid w:val="00154717"/>
    <w:rsid w:val="00155520"/>
    <w:rsid w:val="00172371"/>
    <w:rsid w:val="00173A96"/>
    <w:rsid w:val="001A136B"/>
    <w:rsid w:val="001A7755"/>
    <w:rsid w:val="001A7927"/>
    <w:rsid w:val="001D0F68"/>
    <w:rsid w:val="001D1108"/>
    <w:rsid w:val="001E5F60"/>
    <w:rsid w:val="001F7D02"/>
    <w:rsid w:val="00210FA1"/>
    <w:rsid w:val="002361BF"/>
    <w:rsid w:val="002571C0"/>
    <w:rsid w:val="00273222"/>
    <w:rsid w:val="002A0595"/>
    <w:rsid w:val="002A0817"/>
    <w:rsid w:val="002B1C4D"/>
    <w:rsid w:val="002D0BE1"/>
    <w:rsid w:val="002F79DF"/>
    <w:rsid w:val="00310678"/>
    <w:rsid w:val="003145A5"/>
    <w:rsid w:val="00314E49"/>
    <w:rsid w:val="003347BF"/>
    <w:rsid w:val="0033484B"/>
    <w:rsid w:val="003440EB"/>
    <w:rsid w:val="003B75E7"/>
    <w:rsid w:val="003D6C81"/>
    <w:rsid w:val="003E2E43"/>
    <w:rsid w:val="003F0F46"/>
    <w:rsid w:val="00421092"/>
    <w:rsid w:val="00444849"/>
    <w:rsid w:val="0044535B"/>
    <w:rsid w:val="0047376F"/>
    <w:rsid w:val="00481FCA"/>
    <w:rsid w:val="00485DF9"/>
    <w:rsid w:val="00487C17"/>
    <w:rsid w:val="004909CC"/>
    <w:rsid w:val="004A285B"/>
    <w:rsid w:val="004A70B1"/>
    <w:rsid w:val="004B0109"/>
    <w:rsid w:val="004D60D4"/>
    <w:rsid w:val="004E486C"/>
    <w:rsid w:val="004F3900"/>
    <w:rsid w:val="005045F0"/>
    <w:rsid w:val="005113B3"/>
    <w:rsid w:val="00524A96"/>
    <w:rsid w:val="00543526"/>
    <w:rsid w:val="0059303A"/>
    <w:rsid w:val="00597DB9"/>
    <w:rsid w:val="005A4F8F"/>
    <w:rsid w:val="005C47DE"/>
    <w:rsid w:val="005C600B"/>
    <w:rsid w:val="005C637D"/>
    <w:rsid w:val="005D2D26"/>
    <w:rsid w:val="005D5B7C"/>
    <w:rsid w:val="006415C4"/>
    <w:rsid w:val="006439CA"/>
    <w:rsid w:val="006635B3"/>
    <w:rsid w:val="00681EBE"/>
    <w:rsid w:val="00685DFB"/>
    <w:rsid w:val="00693A80"/>
    <w:rsid w:val="006E79A1"/>
    <w:rsid w:val="00702E8C"/>
    <w:rsid w:val="007030D4"/>
    <w:rsid w:val="007051C0"/>
    <w:rsid w:val="0071131D"/>
    <w:rsid w:val="007528AA"/>
    <w:rsid w:val="00780AA2"/>
    <w:rsid w:val="007D4D31"/>
    <w:rsid w:val="007F266C"/>
    <w:rsid w:val="00802E63"/>
    <w:rsid w:val="0080728D"/>
    <w:rsid w:val="00813B49"/>
    <w:rsid w:val="0082166C"/>
    <w:rsid w:val="00843C2F"/>
    <w:rsid w:val="0085443F"/>
    <w:rsid w:val="0086503D"/>
    <w:rsid w:val="00867EF1"/>
    <w:rsid w:val="00893318"/>
    <w:rsid w:val="008A1429"/>
    <w:rsid w:val="008B18C3"/>
    <w:rsid w:val="008B78CD"/>
    <w:rsid w:val="008C0844"/>
    <w:rsid w:val="008D2CD8"/>
    <w:rsid w:val="008E28B4"/>
    <w:rsid w:val="008E729F"/>
    <w:rsid w:val="008F2DC2"/>
    <w:rsid w:val="00917C89"/>
    <w:rsid w:val="009378B2"/>
    <w:rsid w:val="00964EC4"/>
    <w:rsid w:val="00986595"/>
    <w:rsid w:val="009947BC"/>
    <w:rsid w:val="00994E84"/>
    <w:rsid w:val="009A2140"/>
    <w:rsid w:val="009B106A"/>
    <w:rsid w:val="009B6DEA"/>
    <w:rsid w:val="009C32E1"/>
    <w:rsid w:val="009C341E"/>
    <w:rsid w:val="009E315F"/>
    <w:rsid w:val="00A1165A"/>
    <w:rsid w:val="00A26445"/>
    <w:rsid w:val="00A56622"/>
    <w:rsid w:val="00A745AD"/>
    <w:rsid w:val="00A76113"/>
    <w:rsid w:val="00AA5C1B"/>
    <w:rsid w:val="00AC1210"/>
    <w:rsid w:val="00AC18C5"/>
    <w:rsid w:val="00AE5CCB"/>
    <w:rsid w:val="00AF0959"/>
    <w:rsid w:val="00AF37DA"/>
    <w:rsid w:val="00AF624F"/>
    <w:rsid w:val="00B1552D"/>
    <w:rsid w:val="00B15C56"/>
    <w:rsid w:val="00B3665E"/>
    <w:rsid w:val="00B51A3F"/>
    <w:rsid w:val="00B73CDA"/>
    <w:rsid w:val="00B84B9D"/>
    <w:rsid w:val="00B946AB"/>
    <w:rsid w:val="00B97FF5"/>
    <w:rsid w:val="00BA1B76"/>
    <w:rsid w:val="00BB777D"/>
    <w:rsid w:val="00BD29BF"/>
    <w:rsid w:val="00C302EC"/>
    <w:rsid w:val="00C35245"/>
    <w:rsid w:val="00C4134F"/>
    <w:rsid w:val="00CB04C5"/>
    <w:rsid w:val="00CC7C03"/>
    <w:rsid w:val="00CD1F1B"/>
    <w:rsid w:val="00CE57D7"/>
    <w:rsid w:val="00CE5B6F"/>
    <w:rsid w:val="00CF6D9E"/>
    <w:rsid w:val="00D268FF"/>
    <w:rsid w:val="00D331D5"/>
    <w:rsid w:val="00D40B02"/>
    <w:rsid w:val="00D4102F"/>
    <w:rsid w:val="00D5007F"/>
    <w:rsid w:val="00D63B1B"/>
    <w:rsid w:val="00D82703"/>
    <w:rsid w:val="00D91AC4"/>
    <w:rsid w:val="00DA5836"/>
    <w:rsid w:val="00DD7BC1"/>
    <w:rsid w:val="00DD7C1C"/>
    <w:rsid w:val="00DE0C4B"/>
    <w:rsid w:val="00DE5903"/>
    <w:rsid w:val="00DF50BB"/>
    <w:rsid w:val="00E22775"/>
    <w:rsid w:val="00E23C45"/>
    <w:rsid w:val="00E27BD7"/>
    <w:rsid w:val="00E50F88"/>
    <w:rsid w:val="00E645D1"/>
    <w:rsid w:val="00EF36DE"/>
    <w:rsid w:val="00F23ECF"/>
    <w:rsid w:val="00F245AE"/>
    <w:rsid w:val="00F44D1C"/>
    <w:rsid w:val="00F453E2"/>
    <w:rsid w:val="00F55AED"/>
    <w:rsid w:val="00F70073"/>
    <w:rsid w:val="00F9046C"/>
    <w:rsid w:val="00F93105"/>
    <w:rsid w:val="00FB5AF9"/>
    <w:rsid w:val="00FB68A4"/>
    <w:rsid w:val="00FE5924"/>
    <w:rsid w:val="00FF708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09DCFC"/>
  <w14:defaultImageDpi w14:val="300"/>
  <w15:docId w15:val="{6CFC5410-342A-406F-BB19-CF031EBE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5CCB"/>
    <w:pPr>
      <w:spacing w:after="120"/>
      <w:jc w:val="both"/>
    </w:pPr>
    <w:rPr>
      <w:rFonts w:asciiTheme="majorHAnsi" w:hAnsiTheme="majorHAnsi"/>
      <w:sz w:val="22"/>
      <w:szCs w:val="22"/>
      <w:lang w:val="en-GB" w:eastAsia="en-GB"/>
    </w:rPr>
  </w:style>
  <w:style w:type="paragraph" w:styleId="Heading1">
    <w:name w:val="heading 1"/>
    <w:basedOn w:val="Title"/>
    <w:next w:val="Normal"/>
    <w:link w:val="Heading1Char"/>
    <w:uiPriority w:val="9"/>
    <w:qFormat/>
    <w:rsid w:val="000E3D02"/>
    <w:pPr>
      <w:numPr>
        <w:numId w:val="2"/>
      </w:numPr>
      <w:outlineLvl w:val="0"/>
    </w:pPr>
  </w:style>
  <w:style w:type="paragraph" w:styleId="Heading2">
    <w:name w:val="heading 2"/>
    <w:basedOn w:val="Normal"/>
    <w:next w:val="Normal"/>
    <w:link w:val="Heading2Char"/>
    <w:uiPriority w:val="9"/>
    <w:unhideWhenUsed/>
    <w:qFormat/>
    <w:rsid w:val="000E3D02"/>
    <w:pPr>
      <w:keepNext/>
      <w:keepLines/>
      <w:numPr>
        <w:ilvl w:val="1"/>
        <w:numId w:val="2"/>
      </w:numPr>
      <w:spacing w:before="360" w:after="24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E3D02"/>
    <w:pPr>
      <w:keepNext/>
      <w:numPr>
        <w:ilvl w:val="2"/>
        <w:numId w:val="2"/>
      </w:numPr>
      <w:spacing w:before="240" w:line="360" w:lineRule="auto"/>
      <w:outlineLvl w:val="2"/>
    </w:pPr>
    <w:rPr>
      <w:rFonts w:eastAsiaTheme="majorEastAsia" w:cstheme="majorBidi"/>
      <w:b/>
      <w:bCs/>
      <w:sz w:val="24"/>
      <w:lang w:eastAsia="it-IT"/>
    </w:rPr>
  </w:style>
  <w:style w:type="paragraph" w:styleId="Heading4">
    <w:name w:val="heading 4"/>
    <w:basedOn w:val="Normal"/>
    <w:next w:val="Normal"/>
    <w:link w:val="Heading4Char"/>
    <w:uiPriority w:val="9"/>
    <w:unhideWhenUsed/>
    <w:qFormat/>
    <w:rsid w:val="000E3D02"/>
    <w:pPr>
      <w:keepNext/>
      <w:keepLines/>
      <w:numPr>
        <w:ilvl w:val="3"/>
        <w:numId w:val="2"/>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0E3D02"/>
    <w:pPr>
      <w:keepNext/>
      <w:keepLines/>
      <w:numPr>
        <w:ilvl w:val="4"/>
        <w:numId w:val="2"/>
      </w:numPr>
      <w:spacing w:before="200"/>
      <w:outlineLvl w:val="4"/>
    </w:pPr>
    <w:rPr>
      <w:rFonts w:eastAsiaTheme="majorEastAsia" w:cstheme="majorBidi"/>
    </w:rPr>
  </w:style>
  <w:style w:type="paragraph" w:styleId="Heading6">
    <w:name w:val="heading 6"/>
    <w:basedOn w:val="Normal"/>
    <w:next w:val="Normal"/>
    <w:link w:val="Heading6Char"/>
    <w:uiPriority w:val="9"/>
    <w:unhideWhenUsed/>
    <w:qFormat/>
    <w:rsid w:val="000E3D02"/>
    <w:pPr>
      <w:keepNext/>
      <w:keepLines/>
      <w:numPr>
        <w:ilvl w:val="5"/>
        <w:numId w:val="2"/>
      </w:numPr>
      <w:spacing w:before="200"/>
      <w:outlineLvl w:val="5"/>
    </w:pPr>
    <w:rPr>
      <w:rFonts w:eastAsiaTheme="majorEastAsia" w:cstheme="majorBidi"/>
      <w:i/>
      <w:iCs/>
    </w:rPr>
  </w:style>
  <w:style w:type="paragraph" w:styleId="Heading7">
    <w:name w:val="heading 7"/>
    <w:basedOn w:val="Normal"/>
    <w:next w:val="Normal"/>
    <w:link w:val="Heading7Char"/>
    <w:uiPriority w:val="9"/>
    <w:unhideWhenUsed/>
    <w:qFormat/>
    <w:rsid w:val="000E3D02"/>
    <w:pPr>
      <w:keepNext/>
      <w:keepLines/>
      <w:numPr>
        <w:ilvl w:val="6"/>
        <w:numId w:val="2"/>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0E3D02"/>
    <w:pPr>
      <w:keepNext/>
      <w:keepLines/>
      <w:numPr>
        <w:ilvl w:val="7"/>
        <w:numId w:val="2"/>
      </w:numPr>
      <w:spacing w:before="200" w:after="0"/>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0E3D02"/>
    <w:pPr>
      <w:keepNext/>
      <w:keepLines/>
      <w:numPr>
        <w:ilvl w:val="8"/>
        <w:numId w:val="2"/>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D02"/>
    <w:rPr>
      <w:rFonts w:asciiTheme="majorHAnsi" w:eastAsiaTheme="majorEastAsia" w:hAnsiTheme="majorHAnsi" w:cstheme="majorBidi"/>
      <w:b/>
      <w:color w:val="17365D" w:themeColor="text2" w:themeShade="BF"/>
      <w:spacing w:val="5"/>
      <w:kern w:val="28"/>
      <w:sz w:val="36"/>
      <w:szCs w:val="52"/>
      <w:lang w:val="en-GB" w:eastAsia="en-GB"/>
    </w:rPr>
  </w:style>
  <w:style w:type="character" w:customStyle="1" w:styleId="Heading2Char">
    <w:name w:val="Heading 2 Char"/>
    <w:basedOn w:val="DefaultParagraphFont"/>
    <w:link w:val="Heading2"/>
    <w:uiPriority w:val="9"/>
    <w:rsid w:val="000E3D02"/>
    <w:rPr>
      <w:rFonts w:asciiTheme="majorHAnsi" w:eastAsiaTheme="majorEastAsia" w:hAnsiTheme="majorHAnsi" w:cstheme="majorBidi"/>
      <w:b/>
      <w:bCs/>
      <w:sz w:val="28"/>
      <w:szCs w:val="26"/>
      <w:lang w:val="en-GB" w:eastAsia="en-GB"/>
    </w:rPr>
  </w:style>
  <w:style w:type="character" w:customStyle="1" w:styleId="Heading3Char">
    <w:name w:val="Heading 3 Char"/>
    <w:basedOn w:val="DefaultParagraphFont"/>
    <w:link w:val="Heading3"/>
    <w:uiPriority w:val="9"/>
    <w:rsid w:val="000E3D02"/>
    <w:rPr>
      <w:rFonts w:asciiTheme="majorHAnsi" w:eastAsiaTheme="majorEastAsia" w:hAnsiTheme="majorHAnsi" w:cstheme="majorBidi"/>
      <w:b/>
      <w:bCs/>
      <w:szCs w:val="22"/>
      <w:lang w:val="en-GB" w:eastAsia="it-IT"/>
    </w:rPr>
  </w:style>
  <w:style w:type="character" w:customStyle="1" w:styleId="Heading4Char">
    <w:name w:val="Heading 4 Char"/>
    <w:basedOn w:val="DefaultParagraphFont"/>
    <w:link w:val="Heading4"/>
    <w:uiPriority w:val="9"/>
    <w:rsid w:val="000E3D02"/>
    <w:rPr>
      <w:rFonts w:asciiTheme="majorHAnsi" w:eastAsiaTheme="majorEastAsia" w:hAnsiTheme="majorHAnsi" w:cstheme="majorBidi"/>
      <w:b/>
      <w:bCs/>
      <w:i/>
      <w:iCs/>
      <w:sz w:val="22"/>
      <w:szCs w:val="22"/>
      <w:lang w:val="en-GB" w:eastAsia="en-GB"/>
    </w:rPr>
  </w:style>
  <w:style w:type="character" w:customStyle="1" w:styleId="Heading5Char">
    <w:name w:val="Heading 5 Char"/>
    <w:basedOn w:val="DefaultParagraphFont"/>
    <w:link w:val="Heading5"/>
    <w:uiPriority w:val="9"/>
    <w:rsid w:val="000E3D02"/>
    <w:rPr>
      <w:rFonts w:asciiTheme="majorHAnsi" w:eastAsiaTheme="majorEastAsia" w:hAnsiTheme="majorHAnsi" w:cstheme="majorBidi"/>
      <w:sz w:val="22"/>
      <w:szCs w:val="22"/>
      <w:lang w:val="en-GB" w:eastAsia="en-GB"/>
    </w:rPr>
  </w:style>
  <w:style w:type="character" w:customStyle="1" w:styleId="Heading6Char">
    <w:name w:val="Heading 6 Char"/>
    <w:basedOn w:val="DefaultParagraphFont"/>
    <w:link w:val="Heading6"/>
    <w:uiPriority w:val="9"/>
    <w:rsid w:val="000E3D02"/>
    <w:rPr>
      <w:rFonts w:asciiTheme="majorHAnsi" w:eastAsiaTheme="majorEastAsia" w:hAnsiTheme="majorHAnsi" w:cstheme="majorBidi"/>
      <w:i/>
      <w:iCs/>
      <w:sz w:val="22"/>
      <w:szCs w:val="22"/>
      <w:lang w:val="en-GB" w:eastAsia="en-GB"/>
    </w:rPr>
  </w:style>
  <w:style w:type="character" w:customStyle="1" w:styleId="Heading7Char">
    <w:name w:val="Heading 7 Char"/>
    <w:basedOn w:val="DefaultParagraphFont"/>
    <w:link w:val="Heading7"/>
    <w:uiPriority w:val="9"/>
    <w:rsid w:val="000E3D02"/>
    <w:rPr>
      <w:rFonts w:asciiTheme="majorHAnsi" w:eastAsiaTheme="majorEastAsia" w:hAnsiTheme="majorHAnsi" w:cstheme="majorBidi"/>
      <w:i/>
      <w:iCs/>
      <w:color w:val="404040" w:themeColor="text1" w:themeTint="BF"/>
      <w:sz w:val="22"/>
      <w:szCs w:val="22"/>
      <w:lang w:val="en-GB" w:eastAsia="en-GB"/>
    </w:rPr>
  </w:style>
  <w:style w:type="character" w:customStyle="1" w:styleId="Heading8Char">
    <w:name w:val="Heading 8 Char"/>
    <w:basedOn w:val="DefaultParagraphFont"/>
    <w:link w:val="Heading8"/>
    <w:uiPriority w:val="9"/>
    <w:rsid w:val="000E3D02"/>
    <w:rPr>
      <w:rFonts w:asciiTheme="majorHAnsi" w:eastAsiaTheme="majorEastAsia" w:hAnsiTheme="majorHAnsi" w:cstheme="majorBidi"/>
      <w:sz w:val="22"/>
      <w:szCs w:val="20"/>
      <w:lang w:val="en-GB" w:eastAsia="en-GB"/>
    </w:rPr>
  </w:style>
  <w:style w:type="character" w:customStyle="1" w:styleId="Heading9Char">
    <w:name w:val="Heading 9 Char"/>
    <w:basedOn w:val="DefaultParagraphFont"/>
    <w:link w:val="Heading9"/>
    <w:uiPriority w:val="9"/>
    <w:rsid w:val="000E3D02"/>
    <w:rPr>
      <w:rFonts w:asciiTheme="majorHAnsi" w:eastAsiaTheme="majorEastAsia" w:hAnsiTheme="majorHAnsi" w:cstheme="majorBidi"/>
      <w:i/>
      <w:iCs/>
      <w:color w:val="404040" w:themeColor="text1" w:themeTint="BF"/>
      <w:sz w:val="20"/>
      <w:szCs w:val="20"/>
      <w:lang w:val="en-GB" w:eastAsia="en-GB"/>
    </w:rPr>
  </w:style>
  <w:style w:type="paragraph" w:styleId="Title">
    <w:name w:val="Title"/>
    <w:basedOn w:val="Normal"/>
    <w:next w:val="Normal"/>
    <w:link w:val="TitleChar"/>
    <w:uiPriority w:val="10"/>
    <w:qFormat/>
    <w:rsid w:val="000E3D02"/>
    <w:pPr>
      <w:pageBreakBefore/>
      <w:pBdr>
        <w:bottom w:val="single" w:sz="8" w:space="4" w:color="4F81BD" w:themeColor="accent1"/>
      </w:pBdr>
      <w:spacing w:after="300"/>
      <w:contextualSpacing/>
    </w:pPr>
    <w:rPr>
      <w:rFonts w:eastAsiaTheme="majorEastAsia" w:cstheme="majorBidi"/>
      <w:b/>
      <w:color w:val="17365D" w:themeColor="text2" w:themeShade="BF"/>
      <w:spacing w:val="5"/>
      <w:kern w:val="28"/>
      <w:sz w:val="36"/>
      <w:szCs w:val="52"/>
    </w:rPr>
  </w:style>
  <w:style w:type="character" w:customStyle="1" w:styleId="TitleChar">
    <w:name w:val="Title Char"/>
    <w:basedOn w:val="DefaultParagraphFont"/>
    <w:link w:val="Title"/>
    <w:uiPriority w:val="10"/>
    <w:rsid w:val="000E3D02"/>
    <w:rPr>
      <w:rFonts w:asciiTheme="majorHAnsi" w:eastAsiaTheme="majorEastAsia" w:hAnsiTheme="majorHAnsi" w:cstheme="majorBidi"/>
      <w:b/>
      <w:color w:val="17365D" w:themeColor="text2" w:themeShade="BF"/>
      <w:spacing w:val="5"/>
      <w:kern w:val="28"/>
      <w:sz w:val="36"/>
      <w:szCs w:val="52"/>
      <w:lang w:val="en-GB" w:eastAsia="en-GB"/>
    </w:rPr>
  </w:style>
  <w:style w:type="paragraph" w:styleId="Header">
    <w:name w:val="header"/>
    <w:basedOn w:val="Normal"/>
    <w:link w:val="HeaderChar"/>
    <w:uiPriority w:val="99"/>
    <w:rsid w:val="000E3D02"/>
    <w:pPr>
      <w:shd w:val="clear" w:color="auto" w:fill="D9D9D9"/>
      <w:spacing w:before="240" w:after="240"/>
      <w:ind w:left="431" w:hanging="431"/>
    </w:pPr>
    <w:rPr>
      <w:b/>
      <w:sz w:val="28"/>
      <w:szCs w:val="24"/>
    </w:rPr>
  </w:style>
  <w:style w:type="character" w:customStyle="1" w:styleId="HeaderChar">
    <w:name w:val="Header Char"/>
    <w:basedOn w:val="DefaultParagraphFont"/>
    <w:link w:val="Header"/>
    <w:uiPriority w:val="99"/>
    <w:rsid w:val="000E3D02"/>
    <w:rPr>
      <w:b/>
      <w:sz w:val="28"/>
      <w:shd w:val="clear" w:color="auto" w:fill="D9D9D9"/>
      <w:lang w:val="en-GB" w:eastAsia="en-GB"/>
    </w:rPr>
  </w:style>
  <w:style w:type="paragraph" w:styleId="Footer">
    <w:name w:val="footer"/>
    <w:basedOn w:val="Normal"/>
    <w:link w:val="FooterChar"/>
    <w:uiPriority w:val="99"/>
    <w:rsid w:val="000E3D02"/>
    <w:pPr>
      <w:spacing w:after="0"/>
    </w:pPr>
  </w:style>
  <w:style w:type="character" w:customStyle="1" w:styleId="FooterChar">
    <w:name w:val="Footer Char"/>
    <w:basedOn w:val="DefaultParagraphFont"/>
    <w:link w:val="Footer"/>
    <w:uiPriority w:val="99"/>
    <w:rsid w:val="000E3D02"/>
    <w:rPr>
      <w:sz w:val="22"/>
      <w:szCs w:val="22"/>
      <w:lang w:val="en-GB" w:eastAsia="en-GB"/>
    </w:rPr>
  </w:style>
  <w:style w:type="paragraph" w:styleId="TOC1">
    <w:name w:val="toc 1"/>
    <w:basedOn w:val="Normal"/>
    <w:next w:val="Normal"/>
    <w:uiPriority w:val="39"/>
    <w:qFormat/>
    <w:rsid w:val="000E3D02"/>
    <w:pPr>
      <w:spacing w:after="40"/>
    </w:pPr>
  </w:style>
  <w:style w:type="paragraph" w:styleId="TOC2">
    <w:name w:val="toc 2"/>
    <w:basedOn w:val="Normal"/>
    <w:next w:val="Normal"/>
    <w:uiPriority w:val="39"/>
    <w:rsid w:val="000E3D02"/>
    <w:pPr>
      <w:spacing w:after="0"/>
      <w:ind w:left="221"/>
    </w:pPr>
  </w:style>
  <w:style w:type="paragraph" w:styleId="TOC3">
    <w:name w:val="toc 3"/>
    <w:basedOn w:val="Normal"/>
    <w:next w:val="Normal"/>
    <w:uiPriority w:val="39"/>
    <w:rsid w:val="000E3D02"/>
    <w:pPr>
      <w:spacing w:after="0"/>
      <w:ind w:left="442"/>
    </w:pPr>
  </w:style>
  <w:style w:type="table" w:styleId="TableGrid">
    <w:name w:val="Table Grid"/>
    <w:basedOn w:val="TableNormal"/>
    <w:uiPriority w:val="59"/>
    <w:rsid w:val="000E3D02"/>
    <w:pPr>
      <w:spacing w:after="200" w:line="276" w:lineRule="auto"/>
    </w:pPr>
    <w:rPr>
      <w:sz w:val="22"/>
      <w:szCs w:val="22"/>
      <w:lang w:eastAsia="it-I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0E3D02"/>
    <w:pPr>
      <w:numPr>
        <w:numId w:val="0"/>
      </w:numPr>
      <w:outlineLvl w:val="9"/>
    </w:pPr>
  </w:style>
  <w:style w:type="paragraph" w:styleId="Caption">
    <w:name w:val="caption"/>
    <w:aliases w:val="Didascalia Carattere,3559Caption,CAPTION-TABLE,cap,Caption - Centre Graphic,Captiondsg,Caption-,Caption Char1,Caption Char Char,C...,ASSET_caption,Label,topic,SUITED_caption,Légende italique,Didascalia tabella,Caption2,Caption Char2 Carattere"/>
    <w:basedOn w:val="Normal"/>
    <w:next w:val="Normal"/>
    <w:link w:val="CaptionChar"/>
    <w:uiPriority w:val="99"/>
    <w:unhideWhenUsed/>
    <w:qFormat/>
    <w:rsid w:val="000E3D02"/>
    <w:pPr>
      <w:spacing w:before="80"/>
      <w:jc w:val="center"/>
    </w:pPr>
    <w:rPr>
      <w:b/>
      <w:bCs/>
      <w:color w:val="000000" w:themeColor="text1"/>
      <w:sz w:val="20"/>
      <w:szCs w:val="18"/>
    </w:rPr>
  </w:style>
  <w:style w:type="paragraph" w:customStyle="1" w:styleId="Normalcover">
    <w:name w:val="Normal_cover"/>
    <w:basedOn w:val="Normal"/>
    <w:link w:val="NormalcoverChar"/>
    <w:qFormat/>
    <w:rsid w:val="000E3D02"/>
    <w:pPr>
      <w:spacing w:after="0"/>
      <w:ind w:right="3683"/>
    </w:pPr>
    <w:rPr>
      <w:color w:val="244061" w:themeColor="accent1" w:themeShade="80"/>
    </w:rPr>
  </w:style>
  <w:style w:type="paragraph" w:styleId="TableofFigures">
    <w:name w:val="table of figures"/>
    <w:basedOn w:val="Normal"/>
    <w:next w:val="Normal"/>
    <w:uiPriority w:val="99"/>
    <w:unhideWhenUsed/>
    <w:rsid w:val="000E3D02"/>
    <w:pPr>
      <w:spacing w:after="0"/>
    </w:pPr>
  </w:style>
  <w:style w:type="character" w:customStyle="1" w:styleId="NormalcoverChar">
    <w:name w:val="Normal_cover Char"/>
    <w:basedOn w:val="DefaultParagraphFont"/>
    <w:link w:val="Normalcover"/>
    <w:rsid w:val="000E3D02"/>
    <w:rPr>
      <w:color w:val="244061" w:themeColor="accent1" w:themeShade="80"/>
      <w:sz w:val="22"/>
      <w:szCs w:val="22"/>
      <w:lang w:val="en-GB" w:eastAsia="en-GB"/>
    </w:rPr>
  </w:style>
  <w:style w:type="character" w:customStyle="1" w:styleId="CaptionChar">
    <w:name w:val="Caption Char"/>
    <w:aliases w:val="Didascalia Carattere Char,3559Caption Char,CAPTION-TABLE Char,cap Char,Caption - Centre Graphic Char,Captiondsg Char,Caption- Char,Caption Char1 Char,Caption Char Char Char,C... Char,ASSET_caption Char,Label Char,topic Char,Caption2 Char"/>
    <w:link w:val="Caption"/>
    <w:uiPriority w:val="99"/>
    <w:locked/>
    <w:rsid w:val="000E3D02"/>
    <w:rPr>
      <w:b/>
      <w:bCs/>
      <w:color w:val="000000" w:themeColor="text1"/>
      <w:sz w:val="20"/>
      <w:szCs w:val="18"/>
      <w:lang w:val="en-GB" w:eastAsia="en-GB"/>
    </w:rPr>
  </w:style>
  <w:style w:type="paragraph" w:styleId="BalloonText">
    <w:name w:val="Balloon Text"/>
    <w:basedOn w:val="Normal"/>
    <w:link w:val="BalloonTextChar"/>
    <w:uiPriority w:val="99"/>
    <w:semiHidden/>
    <w:unhideWhenUsed/>
    <w:rsid w:val="000E3D0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3D02"/>
    <w:rPr>
      <w:rFonts w:ascii="Lucida Grande" w:hAnsi="Lucida Grande" w:cs="Lucida Grande"/>
      <w:sz w:val="18"/>
      <w:szCs w:val="18"/>
      <w:lang w:val="en-GB" w:eastAsia="en-GB"/>
    </w:rPr>
  </w:style>
  <w:style w:type="character" w:styleId="PlaceholderText">
    <w:name w:val="Placeholder Text"/>
    <w:basedOn w:val="DefaultParagraphFont"/>
    <w:uiPriority w:val="99"/>
    <w:semiHidden/>
    <w:rsid w:val="000E3D02"/>
    <w:rPr>
      <w:color w:val="808080"/>
    </w:rPr>
  </w:style>
  <w:style w:type="paragraph" w:styleId="NoSpacing">
    <w:name w:val="No Spacing"/>
    <w:link w:val="NoSpacingChar"/>
    <w:qFormat/>
    <w:rsid w:val="00597DB9"/>
    <w:rPr>
      <w:rFonts w:ascii="PMingLiU" w:hAnsi="PMingLiU"/>
      <w:sz w:val="22"/>
      <w:szCs w:val="22"/>
      <w:lang w:val="en-US" w:eastAsia="en-US"/>
    </w:rPr>
  </w:style>
  <w:style w:type="character" w:customStyle="1" w:styleId="NoSpacingChar">
    <w:name w:val="No Spacing Char"/>
    <w:basedOn w:val="DefaultParagraphFont"/>
    <w:link w:val="NoSpacing"/>
    <w:rsid w:val="00597DB9"/>
    <w:rPr>
      <w:rFonts w:ascii="PMingLiU" w:hAnsi="PMingLiU"/>
      <w:sz w:val="22"/>
      <w:szCs w:val="22"/>
      <w:lang w:val="en-US" w:eastAsia="en-US"/>
    </w:rPr>
  </w:style>
  <w:style w:type="character" w:styleId="PageNumber">
    <w:name w:val="page number"/>
    <w:basedOn w:val="DefaultParagraphFont"/>
    <w:uiPriority w:val="99"/>
    <w:semiHidden/>
    <w:unhideWhenUsed/>
    <w:rsid w:val="003E2E43"/>
  </w:style>
  <w:style w:type="table" w:styleId="LightList-Accent1">
    <w:name w:val="Light List Accent 1"/>
    <w:basedOn w:val="TableNormal"/>
    <w:uiPriority w:val="61"/>
    <w:rsid w:val="008D2CD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8D2CD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55520"/>
    <w:pPr>
      <w:ind w:left="720"/>
      <w:contextualSpacing/>
    </w:pPr>
  </w:style>
  <w:style w:type="table" w:styleId="ListTable3-Accent1">
    <w:name w:val="List Table 3 Accent 1"/>
    <w:basedOn w:val="TableNormal"/>
    <w:uiPriority w:val="48"/>
    <w:rsid w:val="002B1C4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Revision">
    <w:name w:val="Revision"/>
    <w:hidden/>
    <w:uiPriority w:val="99"/>
    <w:semiHidden/>
    <w:rsid w:val="009947BC"/>
    <w:rPr>
      <w:rFonts w:ascii="Arial" w:eastAsia="SimSun" w:hAnsi="Arial" w:cs="Arial"/>
      <w:b/>
      <w:spacing w:val="-3"/>
      <w:sz w:val="28"/>
      <w:szCs w:val="28"/>
      <w:lang w:val="en-GB" w:eastAsia="fi-FI"/>
    </w:rPr>
  </w:style>
  <w:style w:type="table" w:styleId="GridTable6Colorful-Accent1">
    <w:name w:val="Grid Table 6 Colorful Accent 1"/>
    <w:basedOn w:val="TableNormal"/>
    <w:uiPriority w:val="51"/>
    <w:rsid w:val="00FF708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59303A"/>
    <w:rPr>
      <w:sz w:val="18"/>
      <w:szCs w:val="18"/>
    </w:rPr>
  </w:style>
  <w:style w:type="paragraph" w:styleId="CommentText">
    <w:name w:val="annotation text"/>
    <w:basedOn w:val="Normal"/>
    <w:link w:val="CommentTextChar"/>
    <w:uiPriority w:val="99"/>
    <w:semiHidden/>
    <w:unhideWhenUsed/>
    <w:rsid w:val="0059303A"/>
    <w:rPr>
      <w:sz w:val="24"/>
      <w:szCs w:val="24"/>
    </w:rPr>
  </w:style>
  <w:style w:type="character" w:customStyle="1" w:styleId="CommentTextChar">
    <w:name w:val="Comment Text Char"/>
    <w:basedOn w:val="DefaultParagraphFont"/>
    <w:link w:val="CommentText"/>
    <w:uiPriority w:val="99"/>
    <w:semiHidden/>
    <w:rsid w:val="0059303A"/>
    <w:rPr>
      <w:rFonts w:asciiTheme="majorHAnsi" w:hAnsiTheme="majorHAnsi"/>
      <w:lang w:val="en-GB" w:eastAsia="en-GB"/>
    </w:rPr>
  </w:style>
  <w:style w:type="paragraph" w:styleId="CommentSubject">
    <w:name w:val="annotation subject"/>
    <w:basedOn w:val="CommentText"/>
    <w:next w:val="CommentText"/>
    <w:link w:val="CommentSubjectChar"/>
    <w:uiPriority w:val="99"/>
    <w:semiHidden/>
    <w:unhideWhenUsed/>
    <w:rsid w:val="0059303A"/>
    <w:rPr>
      <w:b/>
      <w:bCs/>
      <w:sz w:val="20"/>
      <w:szCs w:val="20"/>
    </w:rPr>
  </w:style>
  <w:style w:type="character" w:customStyle="1" w:styleId="CommentSubjectChar">
    <w:name w:val="Comment Subject Char"/>
    <w:basedOn w:val="CommentTextChar"/>
    <w:link w:val="CommentSubject"/>
    <w:uiPriority w:val="99"/>
    <w:semiHidden/>
    <w:rsid w:val="0059303A"/>
    <w:rPr>
      <w:rFonts w:asciiTheme="majorHAnsi" w:hAnsiTheme="majorHAnsi"/>
      <w:b/>
      <w:bCs/>
      <w:sz w:val="20"/>
      <w:szCs w:val="20"/>
      <w:lang w:val="en-GB" w:eastAsia="en-GB"/>
    </w:rPr>
  </w:style>
  <w:style w:type="paragraph" w:styleId="NormalWeb">
    <w:name w:val="Normal (Web)"/>
    <w:basedOn w:val="Normal"/>
    <w:uiPriority w:val="99"/>
    <w:semiHidden/>
    <w:unhideWhenUsed/>
    <w:rsid w:val="00E50F88"/>
    <w:pPr>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766774">
      <w:bodyDiv w:val="1"/>
      <w:marLeft w:val="0"/>
      <w:marRight w:val="0"/>
      <w:marTop w:val="0"/>
      <w:marBottom w:val="0"/>
      <w:divBdr>
        <w:top w:val="none" w:sz="0" w:space="0" w:color="auto"/>
        <w:left w:val="none" w:sz="0" w:space="0" w:color="auto"/>
        <w:bottom w:val="none" w:sz="0" w:space="0" w:color="auto"/>
        <w:right w:val="none" w:sz="0" w:space="0" w:color="auto"/>
      </w:divBdr>
    </w:div>
    <w:div w:id="883250137">
      <w:bodyDiv w:val="1"/>
      <w:marLeft w:val="0"/>
      <w:marRight w:val="0"/>
      <w:marTop w:val="0"/>
      <w:marBottom w:val="0"/>
      <w:divBdr>
        <w:top w:val="none" w:sz="0" w:space="0" w:color="auto"/>
        <w:left w:val="none" w:sz="0" w:space="0" w:color="auto"/>
        <w:bottom w:val="none" w:sz="0" w:space="0" w:color="auto"/>
        <w:right w:val="none" w:sz="0" w:space="0" w:color="auto"/>
      </w:divBdr>
    </w:div>
    <w:div w:id="1019085741">
      <w:bodyDiv w:val="1"/>
      <w:marLeft w:val="0"/>
      <w:marRight w:val="0"/>
      <w:marTop w:val="0"/>
      <w:marBottom w:val="0"/>
      <w:divBdr>
        <w:top w:val="none" w:sz="0" w:space="0" w:color="auto"/>
        <w:left w:val="none" w:sz="0" w:space="0" w:color="auto"/>
        <w:bottom w:val="none" w:sz="0" w:space="0" w:color="auto"/>
        <w:right w:val="none" w:sz="0" w:space="0" w:color="auto"/>
      </w:divBdr>
    </w:div>
    <w:div w:id="1419786093">
      <w:bodyDiv w:val="1"/>
      <w:marLeft w:val="0"/>
      <w:marRight w:val="0"/>
      <w:marTop w:val="0"/>
      <w:marBottom w:val="0"/>
      <w:divBdr>
        <w:top w:val="none" w:sz="0" w:space="0" w:color="auto"/>
        <w:left w:val="none" w:sz="0" w:space="0" w:color="auto"/>
        <w:bottom w:val="none" w:sz="0" w:space="0" w:color="auto"/>
        <w:right w:val="none" w:sz="0" w:space="0" w:color="auto"/>
      </w:divBdr>
    </w:div>
    <w:div w:id="1529176499">
      <w:bodyDiv w:val="1"/>
      <w:marLeft w:val="0"/>
      <w:marRight w:val="0"/>
      <w:marTop w:val="0"/>
      <w:marBottom w:val="0"/>
      <w:divBdr>
        <w:top w:val="none" w:sz="0" w:space="0" w:color="auto"/>
        <w:left w:val="none" w:sz="0" w:space="0" w:color="auto"/>
        <w:bottom w:val="none" w:sz="0" w:space="0" w:color="auto"/>
        <w:right w:val="none" w:sz="0" w:space="0" w:color="auto"/>
      </w:divBdr>
    </w:div>
    <w:div w:id="1818258063">
      <w:bodyDiv w:val="1"/>
      <w:marLeft w:val="0"/>
      <w:marRight w:val="0"/>
      <w:marTop w:val="0"/>
      <w:marBottom w:val="0"/>
      <w:divBdr>
        <w:top w:val="none" w:sz="0" w:space="0" w:color="auto"/>
        <w:left w:val="none" w:sz="0" w:space="0" w:color="auto"/>
        <w:bottom w:val="none" w:sz="0" w:space="0" w:color="auto"/>
        <w:right w:val="none" w:sz="0" w:space="0" w:color="auto"/>
      </w:divBdr>
    </w:div>
    <w:div w:id="1840728108">
      <w:bodyDiv w:val="1"/>
      <w:marLeft w:val="0"/>
      <w:marRight w:val="0"/>
      <w:marTop w:val="0"/>
      <w:marBottom w:val="0"/>
      <w:divBdr>
        <w:top w:val="none" w:sz="0" w:space="0" w:color="auto"/>
        <w:left w:val="none" w:sz="0" w:space="0" w:color="auto"/>
        <w:bottom w:val="none" w:sz="0" w:space="0" w:color="auto"/>
        <w:right w:val="none" w:sz="0" w:space="0" w:color="auto"/>
      </w:divBdr>
      <w:divsChild>
        <w:div w:id="843129571">
          <w:marLeft w:val="0"/>
          <w:marRight w:val="0"/>
          <w:marTop w:val="0"/>
          <w:marBottom w:val="0"/>
          <w:divBdr>
            <w:top w:val="none" w:sz="0" w:space="0" w:color="auto"/>
            <w:left w:val="none" w:sz="0" w:space="0" w:color="auto"/>
            <w:bottom w:val="none" w:sz="0" w:space="0" w:color="auto"/>
            <w:right w:val="none" w:sz="0" w:space="0" w:color="auto"/>
          </w:divBdr>
          <w:divsChild>
            <w:div w:id="1797598769">
              <w:marLeft w:val="0"/>
              <w:marRight w:val="0"/>
              <w:marTop w:val="0"/>
              <w:marBottom w:val="0"/>
              <w:divBdr>
                <w:top w:val="none" w:sz="0" w:space="0" w:color="auto"/>
                <w:left w:val="none" w:sz="0" w:space="0" w:color="auto"/>
                <w:bottom w:val="none" w:sz="0" w:space="0" w:color="auto"/>
                <w:right w:val="none" w:sz="0" w:space="0" w:color="auto"/>
              </w:divBdr>
              <w:divsChild>
                <w:div w:id="4135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52853">
      <w:bodyDiv w:val="1"/>
      <w:marLeft w:val="0"/>
      <w:marRight w:val="0"/>
      <w:marTop w:val="0"/>
      <w:marBottom w:val="0"/>
      <w:divBdr>
        <w:top w:val="none" w:sz="0" w:space="0" w:color="auto"/>
        <w:left w:val="none" w:sz="0" w:space="0" w:color="auto"/>
        <w:bottom w:val="none" w:sz="0" w:space="0" w:color="auto"/>
        <w:right w:val="none" w:sz="0" w:space="0" w:color="auto"/>
      </w:divBdr>
    </w:div>
    <w:div w:id="19704328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F41C24A125F14B9710865D5F824593"/>
        <w:category>
          <w:name w:val="General"/>
          <w:gallery w:val="placeholder"/>
        </w:category>
        <w:types>
          <w:type w:val="bbPlcHdr"/>
        </w:types>
        <w:behaviors>
          <w:behavior w:val="content"/>
        </w:behaviors>
        <w:guid w:val="{6EF72566-A347-EE45-93CD-3394F46A2398}"/>
      </w:docPartPr>
      <w:docPartBody>
        <w:p w:rsidR="00837911" w:rsidRDefault="00966AFA">
          <w:pPr>
            <w:pStyle w:val="E1F41C24A125F14B9710865D5F824593"/>
          </w:pPr>
          <w:r w:rsidRPr="000277A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w:altName w:val="Lucida Grande"/>
    <w:panose1 w:val="020B0606030504020204"/>
    <w:charset w:val="00"/>
    <w:family w:val="swiss"/>
    <w:pitch w:val="variable"/>
    <w:sig w:usb0="E00002EF" w:usb1="4000205B" w:usb2="00000028"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7911"/>
    <w:rsid w:val="00362924"/>
    <w:rsid w:val="003B4C2C"/>
    <w:rsid w:val="0043127B"/>
    <w:rsid w:val="004F612E"/>
    <w:rsid w:val="006C1CC2"/>
    <w:rsid w:val="007C4163"/>
    <w:rsid w:val="008075A1"/>
    <w:rsid w:val="00837911"/>
    <w:rsid w:val="00876BC4"/>
    <w:rsid w:val="00911EBC"/>
    <w:rsid w:val="00966AFA"/>
    <w:rsid w:val="00AD32F8"/>
    <w:rsid w:val="00F046FA"/>
    <w:rsid w:val="00F23DFB"/>
    <w:rsid w:val="00F528F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F41C24A125F14B9710865D5F824593">
    <w:name w:val="E1F41C24A125F14B9710865D5F8245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5436542-EA4C-C642-8BB6-C6F8ACD6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4749</Words>
  <Characters>27075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D1.2 – IPR Plan</vt:lpstr>
    </vt:vector>
  </TitlesOfParts>
  <Manager/>
  <Company>ENG</Company>
  <LinksUpToDate>false</LinksUpToDate>
  <CharactersWithSpaces>31761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D1.2 – IPR Plan</dc:title>
  <dc:subject/>
  <dc:creator>Ernesto La Mattina</dc:creator>
  <cp:keywords/>
  <dc:description/>
  <cp:lastModifiedBy>Microsoft Office User</cp:lastModifiedBy>
  <cp:revision>2</cp:revision>
  <dcterms:created xsi:type="dcterms:W3CDTF">2018-10-29T14:16:00Z</dcterms:created>
  <dcterms:modified xsi:type="dcterms:W3CDTF">2018-10-29T14:16:00Z</dcterms:modified>
  <cp:category/>
</cp:coreProperties>
</file>