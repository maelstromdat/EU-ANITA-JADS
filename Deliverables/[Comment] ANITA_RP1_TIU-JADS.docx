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79F7" w14:textId="77777777" w:rsidR="00D61BF5" w:rsidRDefault="00D61BF5" w:rsidP="009C7627">
      <w:pPr>
        <w:pStyle w:val="Title"/>
        <w:rPr>
          <w:lang w:val="en-GB"/>
        </w:rPr>
      </w:pPr>
    </w:p>
    <w:p w14:paraId="3FB48F8F" w14:textId="7878DFEE" w:rsidR="00EB4BF5" w:rsidRPr="0016307B" w:rsidRDefault="00CF6118" w:rsidP="009C7627">
      <w:pPr>
        <w:pStyle w:val="Title"/>
        <w:rPr>
          <w:lang w:val="en-GB"/>
        </w:rPr>
      </w:pPr>
      <w:r>
        <w:rPr>
          <w:lang w:val="en-GB"/>
        </w:rPr>
        <w:t>TIU-JADS</w:t>
      </w:r>
      <w:r w:rsidR="007D36AF">
        <w:rPr>
          <w:lang w:val="en-GB"/>
        </w:rPr>
        <w:t xml:space="preserve"> </w:t>
      </w:r>
      <w:r w:rsidR="009C7627" w:rsidRPr="0016307B">
        <w:rPr>
          <w:lang w:val="en-GB"/>
        </w:rPr>
        <w:t xml:space="preserve">- </w:t>
      </w:r>
      <w:r w:rsidR="0040732B">
        <w:rPr>
          <w:lang w:val="en-GB"/>
        </w:rPr>
        <w:t>S</w:t>
      </w:r>
      <w:r w:rsidR="009C7627" w:rsidRPr="0016307B">
        <w:rPr>
          <w:lang w:val="en-GB"/>
        </w:rPr>
        <w:t>tatus report</w:t>
      </w:r>
    </w:p>
    <w:p w14:paraId="0CF43F70" w14:textId="142F5CE0" w:rsidR="009C7627" w:rsidRDefault="009C7627" w:rsidP="009C7627">
      <w:pPr>
        <w:jc w:val="center"/>
        <w:rPr>
          <w:lang w:val="en-GB"/>
        </w:rPr>
      </w:pPr>
      <w:r w:rsidRPr="00F3773F">
        <w:rPr>
          <w:lang w:val="en-GB"/>
        </w:rPr>
        <w:t>Period: 1</w:t>
      </w:r>
      <w:r w:rsidRPr="00F3773F">
        <w:rPr>
          <w:vertAlign w:val="superscript"/>
          <w:lang w:val="en-GB"/>
        </w:rPr>
        <w:t>st</w:t>
      </w:r>
      <w:r w:rsidRPr="00F3773F">
        <w:rPr>
          <w:lang w:val="en-GB"/>
        </w:rPr>
        <w:t xml:space="preserve"> </w:t>
      </w:r>
      <w:r w:rsidR="00443B0C" w:rsidRPr="00F3773F">
        <w:rPr>
          <w:lang w:val="en-GB"/>
        </w:rPr>
        <w:t>May</w:t>
      </w:r>
      <w:r w:rsidRPr="00F3773F">
        <w:rPr>
          <w:lang w:val="en-GB"/>
        </w:rPr>
        <w:t xml:space="preserve"> 201</w:t>
      </w:r>
      <w:r w:rsidR="007F70EE" w:rsidRPr="00F3773F">
        <w:rPr>
          <w:lang w:val="en-GB"/>
        </w:rPr>
        <w:t>8</w:t>
      </w:r>
      <w:r w:rsidRPr="00F3773F">
        <w:rPr>
          <w:lang w:val="en-GB"/>
        </w:rPr>
        <w:t xml:space="preserve"> – </w:t>
      </w:r>
      <w:r w:rsidR="00C468F4" w:rsidRPr="00F3773F">
        <w:rPr>
          <w:lang w:val="en-GB"/>
        </w:rPr>
        <w:t>1</w:t>
      </w:r>
      <w:r w:rsidR="00C468F4" w:rsidRPr="00F3773F">
        <w:rPr>
          <w:vertAlign w:val="superscript"/>
          <w:lang w:val="en-GB"/>
        </w:rPr>
        <w:t>st</w:t>
      </w:r>
      <w:r w:rsidR="00C468F4" w:rsidRPr="00F3773F">
        <w:rPr>
          <w:lang w:val="en-GB"/>
        </w:rPr>
        <w:t xml:space="preserve"> </w:t>
      </w:r>
      <w:r w:rsidR="00C468F4">
        <w:rPr>
          <w:lang w:val="en-GB"/>
        </w:rPr>
        <w:t>October</w:t>
      </w:r>
      <w:r w:rsidR="00C468F4" w:rsidRPr="00F3773F">
        <w:rPr>
          <w:lang w:val="en-GB"/>
        </w:rPr>
        <w:t xml:space="preserve"> 201</w:t>
      </w:r>
      <w:r w:rsidR="00C468F4">
        <w:rPr>
          <w:lang w:val="en-GB"/>
        </w:rPr>
        <w:t>9</w:t>
      </w:r>
      <w:r w:rsidR="00C468F4" w:rsidRPr="00F3773F">
        <w:rPr>
          <w:lang w:val="en-GB"/>
        </w:rPr>
        <w:t xml:space="preserve"> </w:t>
      </w:r>
      <w:r w:rsidR="0006757D" w:rsidRPr="00F3773F">
        <w:rPr>
          <w:lang w:val="en-GB"/>
        </w:rPr>
        <w:t>(M1-</w:t>
      </w:r>
      <w:r w:rsidR="000D3BF8" w:rsidRPr="00F3773F">
        <w:rPr>
          <w:lang w:val="en-GB"/>
        </w:rPr>
        <w:t>M1</w:t>
      </w:r>
      <w:r w:rsidR="00F3773F" w:rsidRPr="00F3773F">
        <w:rPr>
          <w:lang w:val="en-GB"/>
        </w:rPr>
        <w:t>8</w:t>
      </w:r>
      <w:r w:rsidR="00D92852" w:rsidRPr="00F3773F">
        <w:rPr>
          <w:lang w:val="en-GB"/>
        </w:rPr>
        <w:t>)</w:t>
      </w:r>
    </w:p>
    <w:p w14:paraId="1A5AFD74" w14:textId="50814D14" w:rsidR="00711826" w:rsidRPr="00A12F4D" w:rsidRDefault="007C5AC3" w:rsidP="1272B974">
      <w:pPr>
        <w:jc w:val="center"/>
      </w:pPr>
      <w:r w:rsidRPr="00A12F4D">
        <w:t xml:space="preserve">Resp.: </w:t>
      </w:r>
      <w:r w:rsidR="00A12F4D" w:rsidRPr="00A12F4D">
        <w:t xml:space="preserve">Giuseppe Cascavilla </w:t>
      </w:r>
      <w:r w:rsidRPr="00A12F4D">
        <w:t>(</w:t>
      </w:r>
      <w:r w:rsidR="00CF6118" w:rsidRPr="00A12F4D">
        <w:t>TIU-JADS</w:t>
      </w:r>
      <w:r w:rsidRPr="00A12F4D">
        <w:t>)</w:t>
      </w:r>
    </w:p>
    <w:p w14:paraId="54C17CB2" w14:textId="29B34247" w:rsidR="0016307B" w:rsidRDefault="0016307B" w:rsidP="00EC685F">
      <w:pPr>
        <w:pStyle w:val="Heading1"/>
        <w:rPr>
          <w:lang w:val="en-GB"/>
        </w:rPr>
      </w:pPr>
      <w:r w:rsidRPr="0016307B">
        <w:rPr>
          <w:lang w:val="en-GB"/>
        </w:rPr>
        <w:t xml:space="preserve">Activities completed during </w:t>
      </w:r>
      <w:r w:rsidR="00577AA7" w:rsidRPr="0016307B">
        <w:rPr>
          <w:lang w:val="en-GB"/>
        </w:rPr>
        <w:t>th</w:t>
      </w:r>
      <w:r w:rsidR="00577AA7">
        <w:rPr>
          <w:lang w:val="en-GB"/>
        </w:rPr>
        <w:t>e 1</w:t>
      </w:r>
      <w:r w:rsidR="00577AA7" w:rsidRPr="0067486B">
        <w:rPr>
          <w:vertAlign w:val="superscript"/>
          <w:lang w:val="en-GB"/>
        </w:rPr>
        <w:t>st</w:t>
      </w:r>
      <w:r w:rsidR="00577AA7">
        <w:rPr>
          <w:lang w:val="en-GB"/>
        </w:rPr>
        <w:t xml:space="preserve"> Reporting P</w:t>
      </w:r>
      <w:r w:rsidR="00577AA7" w:rsidRPr="0016307B">
        <w:rPr>
          <w:lang w:val="en-GB"/>
        </w:rPr>
        <w:t>eriod</w:t>
      </w:r>
    </w:p>
    <w:p w14:paraId="6F8AD7CE" w14:textId="77777777" w:rsidR="00577AA7" w:rsidRDefault="00577AA7" w:rsidP="00577AA7">
      <w:pPr>
        <w:rPr>
          <w:lang w:val="en-GB"/>
        </w:rPr>
      </w:pPr>
    </w:p>
    <w:tbl>
      <w:tblPr>
        <w:tblStyle w:val="LightLis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789"/>
      </w:tblGrid>
      <w:tr w:rsidR="00577AA7" w:rsidRPr="0016307B" w14:paraId="3507E611" w14:textId="77777777" w:rsidTr="0057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shd w:val="clear" w:color="auto" w:fill="34495E"/>
            <w:vAlign w:val="center"/>
          </w:tcPr>
          <w:p w14:paraId="7CF904C4" w14:textId="77777777" w:rsidR="00577AA7" w:rsidRDefault="00577AA7" w:rsidP="003623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WP</w:t>
            </w:r>
          </w:p>
        </w:tc>
        <w:tc>
          <w:tcPr>
            <w:tcW w:w="8789" w:type="dxa"/>
            <w:shd w:val="clear" w:color="auto" w:fill="34495E"/>
            <w:vAlign w:val="center"/>
          </w:tcPr>
          <w:p w14:paraId="7838C5C4" w14:textId="77777777" w:rsidR="00577AA7" w:rsidRPr="0016307B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lang w:val="en-GB"/>
              </w:rPr>
              <w:t>Activit</w:t>
            </w:r>
            <w:r>
              <w:rPr>
                <w:lang w:val="en-GB"/>
              </w:rPr>
              <w:t>ies description and deviation</w:t>
            </w:r>
          </w:p>
        </w:tc>
      </w:tr>
      <w:tr w:rsidR="00577AA7" w:rsidRPr="00EE07D0" w14:paraId="40015B8A" w14:textId="77777777" w:rsidTr="0057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B11E961" w14:textId="77777777" w:rsidR="00577AA7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WP1</w:t>
            </w:r>
          </w:p>
        </w:tc>
        <w:tc>
          <w:tcPr>
            <w:tcW w:w="8789" w:type="dxa"/>
            <w:vAlign w:val="center"/>
          </w:tcPr>
          <w:p w14:paraId="4932E17D" w14:textId="11F8CF9B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del w:id="0" w:author="Microsoft Office User" w:date="2019-09-19T17:50:00Z">
              <w:r w:rsidRPr="0016307B" w:rsidDel="00EE07D0">
                <w:rPr>
                  <w:highlight w:val="yellow"/>
                  <w:lang w:val="en-GB"/>
                </w:rPr>
                <w:delText xml:space="preserve">&lt;Brief description of the </w:delText>
              </w:r>
              <w:r w:rsidDel="00EE07D0">
                <w:rPr>
                  <w:highlight w:val="yellow"/>
                  <w:lang w:val="en-GB"/>
                </w:rPr>
                <w:delText>activities carried out by the partner during the 1</w:delText>
              </w:r>
              <w:r w:rsidRPr="00FB5199" w:rsidDel="00EE07D0">
                <w:rPr>
                  <w:highlight w:val="yellow"/>
                  <w:vertAlign w:val="superscript"/>
                  <w:lang w:val="en-GB"/>
                </w:rPr>
                <w:delText>st</w:delText>
              </w:r>
              <w:r w:rsidDel="00EE07D0">
                <w:rPr>
                  <w:highlight w:val="yellow"/>
                  <w:lang w:val="en-GB"/>
                </w:rPr>
                <w:delText xml:space="preserve"> reporting period</w:delText>
              </w:r>
              <w:r w:rsidRPr="0016307B" w:rsidDel="00EE07D0">
                <w:rPr>
                  <w:highlight w:val="yellow"/>
                  <w:lang w:val="en-GB"/>
                </w:rPr>
                <w:delText>&gt;</w:delText>
              </w:r>
            </w:del>
            <w:ins w:id="1" w:author="Microsoft Office User" w:date="2019-09-19T17:50:00Z">
              <w:r w:rsidR="00EE07D0">
                <w:rPr>
                  <w:highlight w:val="yellow"/>
                  <w:lang w:val="en-GB"/>
                </w:rPr>
                <w:t>activities have concentrated on leading technical work of tasks T5.1 and T6.5 as specified below.</w:t>
              </w:r>
            </w:ins>
          </w:p>
        </w:tc>
      </w:tr>
      <w:tr w:rsidR="00577AA7" w:rsidRPr="00E84F4E" w14:paraId="022CAFFF" w14:textId="77777777" w:rsidTr="00577AA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F21A2E4" w14:textId="77777777" w:rsidR="00577AA7" w:rsidRPr="0016307B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WP4</w:t>
            </w:r>
          </w:p>
        </w:tc>
        <w:tc>
          <w:tcPr>
            <w:tcW w:w="8789" w:type="dxa"/>
            <w:vAlign w:val="center"/>
          </w:tcPr>
          <w:p w14:paraId="1872AB92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6C6171" w14:paraId="58153AA4" w14:textId="77777777" w:rsidTr="0057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76886B5" w14:textId="77777777" w:rsidR="00577AA7" w:rsidRPr="0016307B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WP5</w:t>
            </w:r>
          </w:p>
        </w:tc>
        <w:tc>
          <w:tcPr>
            <w:tcW w:w="8789" w:type="dxa"/>
            <w:vAlign w:val="center"/>
          </w:tcPr>
          <w:p w14:paraId="500482A8" w14:textId="75719F7A" w:rsidR="00577AA7" w:rsidRPr="0016307B" w:rsidRDefault="004C2D1D" w:rsidP="00C0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 task 5.1 </w:t>
            </w:r>
            <w:r w:rsidR="006C6171">
              <w:rPr>
                <w:lang w:val="en-GB"/>
              </w:rPr>
              <w:t>we</w:t>
            </w:r>
            <w:ins w:id="2" w:author="Microsoft Office User" w:date="2019-09-19T17:50:00Z">
              <w:r w:rsidR="00EE07D0">
                <w:rPr>
                  <w:lang w:val="en-GB"/>
                </w:rPr>
                <w:t xml:space="preserve"> conducted a systematic literature review (SLR) in the state of the art of dee</w:t>
              </w:r>
            </w:ins>
            <w:ins w:id="3" w:author="Microsoft Office User" w:date="2019-09-19T17:51:00Z">
              <w:r w:rsidR="00EE07D0">
                <w:rPr>
                  <w:lang w:val="en-GB"/>
                </w:rPr>
                <w:t xml:space="preserve">p/dark </w:t>
              </w:r>
            </w:ins>
            <w:ins w:id="4" w:author="Microsoft Office User" w:date="2019-09-19T17:50:00Z">
              <w:r w:rsidR="00EE07D0">
                <w:rPr>
                  <w:lang w:val="en-GB"/>
                </w:rPr>
                <w:t>web-based</w:t>
              </w:r>
            </w:ins>
            <w:r w:rsidR="006C6171">
              <w:rPr>
                <w:lang w:val="en-GB"/>
              </w:rPr>
              <w:t xml:space="preserve"> </w:t>
            </w:r>
            <w:ins w:id="5" w:author="Microsoft Office User" w:date="2019-09-19T17:51:00Z">
              <w:r w:rsidR="00EE07D0">
                <w:rPr>
                  <w:lang w:val="en-GB"/>
                </w:rPr>
                <w:t xml:space="preserve">classification of criminal activities. </w:t>
              </w:r>
            </w:ins>
            <w:del w:id="6" w:author="Microsoft Office User" w:date="2019-09-19T17:51:00Z">
              <w:r w:rsidR="006C6171" w:rsidDel="00EE07D0">
                <w:rPr>
                  <w:lang w:val="en-GB"/>
                </w:rPr>
                <w:delText xml:space="preserve">first </w:delText>
              </w:r>
            </w:del>
            <w:proofErr w:type="gramStart"/>
            <w:ins w:id="7" w:author="Microsoft Office User" w:date="2019-09-19T17:51:00Z">
              <w:r w:rsidR="00EE07D0">
                <w:rPr>
                  <w:lang w:val="en-GB"/>
                </w:rPr>
                <w:t>F</w:t>
              </w:r>
              <w:r w:rsidR="00EE07D0">
                <w:rPr>
                  <w:lang w:val="en-GB"/>
                </w:rPr>
                <w:t>irst</w:t>
              </w:r>
              <w:proofErr w:type="gramEnd"/>
              <w:r w:rsidR="00EE07D0">
                <w:rPr>
                  <w:lang w:val="en-GB"/>
                </w:rPr>
                <w:t xml:space="preserve"> </w:t>
              </w:r>
              <w:r w:rsidR="00EE07D0">
                <w:rPr>
                  <w:lang w:val="en-GB"/>
                </w:rPr>
                <w:t xml:space="preserve">we </w:t>
              </w:r>
            </w:ins>
            <w:r w:rsidR="006C6171">
              <w:rPr>
                <w:lang w:val="en-GB"/>
              </w:rPr>
              <w:t xml:space="preserve">defined our Inclusion and Exclusion criteria in order to search our papers from the literature. </w:t>
            </w:r>
            <w:r w:rsidR="007B00B5">
              <w:rPr>
                <w:lang w:val="en-GB"/>
              </w:rPr>
              <w:t>We th</w:t>
            </w:r>
            <w:r w:rsidR="0050296E">
              <w:rPr>
                <w:lang w:val="en-GB"/>
              </w:rPr>
              <w:t xml:space="preserve">en defined the </w:t>
            </w:r>
            <w:r w:rsidR="00BF11D9">
              <w:rPr>
                <w:lang w:val="en-GB"/>
              </w:rPr>
              <w:t xml:space="preserve">topic </w:t>
            </w:r>
            <w:r w:rsidR="0050296E">
              <w:rPr>
                <w:lang w:val="en-GB"/>
              </w:rPr>
              <w:t xml:space="preserve">codes </w:t>
            </w:r>
            <w:r w:rsidR="00BF11D9">
              <w:rPr>
                <w:lang w:val="en-GB"/>
              </w:rPr>
              <w:t xml:space="preserve">in order to codify the paper found. </w:t>
            </w:r>
            <w:r w:rsidR="00312008">
              <w:rPr>
                <w:lang w:val="en-GB"/>
              </w:rPr>
              <w:t xml:space="preserve">We then connected each paper to the right code based on the paper’s theme. We then </w:t>
            </w:r>
            <w:r w:rsidR="004A7011">
              <w:rPr>
                <w:lang w:val="en-GB"/>
              </w:rPr>
              <w:t xml:space="preserve">applied topic modelling </w:t>
            </w:r>
            <w:r w:rsidR="004A7011">
              <w:rPr>
                <w:rFonts w:ascii="Calibri" w:hAnsi="Calibri" w:cs="Calibri"/>
                <w:lang w:val="en-US"/>
              </w:rPr>
              <w:t>used</w:t>
            </w:r>
            <w:r w:rsidR="004A7011" w:rsidRPr="00CC2C41">
              <w:rPr>
                <w:rFonts w:ascii="Calibri" w:hAnsi="Calibri" w:cs="Calibri"/>
                <w:lang w:val="en-US"/>
              </w:rPr>
              <w:t xml:space="preserve"> to provide emerging themes in textual data, subsequently labelling the emerging themes which are visible and observable characteristics of potential online sources for criminal activity</w:t>
            </w:r>
            <w:r w:rsidR="00C00BE7">
              <w:rPr>
                <w:rFonts w:ascii="Calibri" w:hAnsi="Calibri" w:cs="Calibri"/>
                <w:lang w:val="en-US"/>
              </w:rPr>
              <w:t xml:space="preserve">. </w:t>
            </w:r>
            <w:del w:id="8" w:author="Microsoft Office User" w:date="2019-09-19T17:51:00Z">
              <w:r w:rsidR="00C00BE7" w:rsidDel="00EE07D0">
                <w:rPr>
                  <w:rFonts w:ascii="Calibri" w:hAnsi="Calibri" w:cs="Calibri"/>
                  <w:lang w:val="en-US"/>
                </w:rPr>
                <w:delText>Finally, we wrote the deliverable.</w:delText>
              </w:r>
            </w:del>
            <w:ins w:id="9" w:author="Microsoft Office User" w:date="2019-09-19T17:51:00Z">
              <w:r w:rsidR="00EE07D0">
                <w:rPr>
                  <w:rFonts w:ascii="Calibri" w:hAnsi="Calibri" w:cs="Calibri"/>
                  <w:lang w:val="en-US"/>
                </w:rPr>
                <w:t>Results were reported regularly as planned in D5.1.</w:t>
              </w:r>
            </w:ins>
          </w:p>
        </w:tc>
      </w:tr>
      <w:tr w:rsidR="00577AA7" w:rsidRPr="00EE07D0" w14:paraId="0990C565" w14:textId="77777777" w:rsidTr="00577AA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shd w:val="clear" w:color="auto" w:fill="auto"/>
            <w:vAlign w:val="center"/>
          </w:tcPr>
          <w:p w14:paraId="41778B68" w14:textId="03FBE27B" w:rsidR="00577AA7" w:rsidRDefault="00577AA7" w:rsidP="00577AA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WP6</w:t>
            </w:r>
          </w:p>
        </w:tc>
        <w:tc>
          <w:tcPr>
            <w:tcW w:w="8789" w:type="dxa"/>
            <w:vAlign w:val="center"/>
          </w:tcPr>
          <w:p w14:paraId="222BE8DA" w14:textId="02E391C3" w:rsidR="00577AA7" w:rsidRPr="00FD65F6" w:rsidRDefault="00E43D9C" w:rsidP="00D3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 task 6.5 </w:t>
            </w:r>
            <w:r w:rsidR="00EC47D7">
              <w:rPr>
                <w:lang w:val="en-GB"/>
              </w:rPr>
              <w:t xml:space="preserve">we </w:t>
            </w:r>
            <w:r w:rsidR="00EC47D7">
              <w:rPr>
                <w:rFonts w:ascii="Calibri" w:hAnsi="Calibri" w:cs="Calibri"/>
                <w:color w:val="000000"/>
                <w:lang w:val="en-US"/>
              </w:rPr>
              <w:t>aim</w:t>
            </w:r>
            <w:ins w:id="10" w:author="Microsoft Office User" w:date="2019-09-19T17:51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ed</w:t>
              </w:r>
            </w:ins>
            <w:del w:id="11" w:author="Microsoft Office User" w:date="2019-09-19T17:51:00Z">
              <w:r w:rsidR="00EC47D7" w:rsidRPr="00EC47D7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 to </w:delText>
              </w:r>
            </w:del>
            <w:ins w:id="12" w:author="Microsoft Office User" w:date="2019-09-19T17:51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at </w:t>
              </w:r>
            </w:ins>
            <w:r w:rsidR="00EC47D7" w:rsidRPr="00EC47D7">
              <w:rPr>
                <w:rFonts w:ascii="Calibri" w:hAnsi="Calibri" w:cs="Calibri"/>
                <w:color w:val="000000"/>
                <w:lang w:val="en-US"/>
              </w:rPr>
              <w:t>provid</w:t>
            </w:r>
            <w:ins w:id="13" w:author="Microsoft Office User" w:date="2019-09-19T17:51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ing</w:t>
              </w:r>
            </w:ins>
            <w:del w:id="14" w:author="Microsoft Office User" w:date="2019-09-19T17:51:00Z">
              <w:r w:rsidR="00EC47D7" w:rsidRPr="00EC47D7" w:rsidDel="00EE07D0">
                <w:rPr>
                  <w:rFonts w:ascii="Calibri" w:hAnsi="Calibri" w:cs="Calibri"/>
                  <w:color w:val="000000"/>
                  <w:lang w:val="en-US"/>
                </w:rPr>
                <w:delText>e</w:delText>
              </w:r>
            </w:del>
            <w:r w:rsidR="00EC47D7" w:rsidRPr="00EC47D7">
              <w:rPr>
                <w:rFonts w:ascii="Calibri" w:hAnsi="Calibri" w:cs="Calibri"/>
                <w:color w:val="000000"/>
                <w:lang w:val="en-US"/>
              </w:rPr>
              <w:t xml:space="preserve"> advanced tooling for fighting online illegal trafficking</w:t>
            </w:r>
            <w:ins w:id="15" w:author="Microsoft Office User" w:date="2019-09-19T17:52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focusing on specific trend and risk analyses</w:t>
              </w:r>
            </w:ins>
            <w:r w:rsidR="00EC47D7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ins w:id="16" w:author="Microsoft Office User" w:date="2019-09-19T17:52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We incepted appropriate tooling which, although in prototypical stage is already mature enough to provide valuable predictions of online criminal activity given specific target sources of an</w:t>
              </w:r>
            </w:ins>
            <w:ins w:id="17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a</w:t>
              </w:r>
            </w:ins>
            <w:ins w:id="18" w:author="Microsoft Office User" w:date="2019-09-19T17:52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lysis</w:t>
              </w:r>
            </w:ins>
            <w:ins w:id="19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. Our </w:t>
              </w:r>
            </w:ins>
            <w:del w:id="20" w:author="Microsoft Office User" w:date="2019-09-19T17:53:00Z">
              <w:r w:rsidR="00EC47D7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The tool </w:delText>
              </w:r>
            </w:del>
            <w:ins w:id="21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prototype </w:t>
              </w:r>
            </w:ins>
            <w:r w:rsidR="00EC47D7">
              <w:rPr>
                <w:rFonts w:ascii="Calibri" w:hAnsi="Calibri" w:cs="Calibri"/>
                <w:color w:val="000000"/>
                <w:lang w:val="en-US"/>
              </w:rPr>
              <w:t>classifies</w:t>
            </w:r>
            <w:r w:rsidR="00EC47D7" w:rsidRPr="00EC47D7">
              <w:rPr>
                <w:rFonts w:ascii="Calibri" w:hAnsi="Calibri" w:cs="Calibri"/>
                <w:color w:val="000000"/>
                <w:lang w:val="en-US"/>
              </w:rPr>
              <w:t xml:space="preserve"> and analyze</w:t>
            </w:r>
            <w:ins w:id="22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s</w:t>
              </w:r>
            </w:ins>
            <w:r w:rsidR="00EC47D7" w:rsidRPr="00EC47D7">
              <w:rPr>
                <w:rFonts w:ascii="Calibri" w:hAnsi="Calibri" w:cs="Calibri"/>
                <w:color w:val="000000"/>
                <w:lang w:val="en-US"/>
              </w:rPr>
              <w:t xml:space="preserve"> websites on the surface-, deep-, and dark-web, based upon website characteristics</w:t>
            </w:r>
            <w:ins w:id="23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(e.g.,</w:t>
              </w:r>
            </w:ins>
            <w:del w:id="24" w:author="Microsoft Office User" w:date="2019-09-19T17:53:00Z">
              <w:r w:rsidR="00EC47D7" w:rsidRPr="00EC47D7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 like</w:delText>
              </w:r>
            </w:del>
            <w:r w:rsidR="00EC47D7" w:rsidRPr="00EC47D7">
              <w:rPr>
                <w:rFonts w:ascii="Calibri" w:hAnsi="Calibri" w:cs="Calibri"/>
                <w:color w:val="000000"/>
                <w:lang w:val="en-US"/>
              </w:rPr>
              <w:t xml:space="preserve"> the appearance as well as software quality parameters</w:t>
            </w:r>
            <w:ins w:id="25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)</w:t>
              </w:r>
            </w:ins>
            <w:r w:rsidR="00EC47D7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r w:rsidR="00280B89">
              <w:rPr>
                <w:rFonts w:ascii="Calibri" w:hAnsi="Calibri" w:cs="Calibri"/>
                <w:color w:val="000000"/>
                <w:lang w:val="en-US"/>
              </w:rPr>
              <w:t xml:space="preserve">We </w:t>
            </w:r>
            <w:del w:id="26" w:author="Microsoft Office User" w:date="2019-09-19T17:53:00Z">
              <w:r w:rsidR="00280B89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first </w:delText>
              </w:r>
            </w:del>
            <w:r w:rsidR="00280B89">
              <w:rPr>
                <w:rFonts w:ascii="Calibri" w:hAnsi="Calibri" w:cs="Calibri"/>
                <w:color w:val="000000"/>
                <w:lang w:val="en-US"/>
              </w:rPr>
              <w:t>use</w:t>
            </w:r>
            <w:ins w:id="27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indicators and parameters elicited from</w:t>
              </w:r>
            </w:ins>
            <w:del w:id="28" w:author="Microsoft Office User" w:date="2019-09-19T17:53:00Z">
              <w:r w:rsidR="00280B89" w:rsidDel="00EE07D0">
                <w:rPr>
                  <w:rFonts w:ascii="Calibri" w:hAnsi="Calibri" w:cs="Calibri"/>
                  <w:color w:val="000000"/>
                  <w:lang w:val="en-US"/>
                </w:rPr>
                <w:delText>d</w:delText>
              </w:r>
            </w:del>
            <w:r w:rsidR="00280B89">
              <w:rPr>
                <w:rFonts w:ascii="Calibri" w:hAnsi="Calibri" w:cs="Calibri"/>
                <w:color w:val="000000"/>
                <w:lang w:val="en-US"/>
              </w:rPr>
              <w:t xml:space="preserve"> task 5.1 in order to </w:t>
            </w:r>
            <w:del w:id="29" w:author="Microsoft Office User" w:date="2019-09-19T17:53:00Z">
              <w:r w:rsidR="00280B89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use </w:delText>
              </w:r>
            </w:del>
            <w:ins w:id="30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incept learners based on those</w:t>
              </w:r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</w:t>
              </w:r>
            </w:ins>
            <w:r w:rsidR="00280B89">
              <w:rPr>
                <w:rFonts w:ascii="Calibri" w:hAnsi="Calibri" w:cs="Calibri"/>
                <w:color w:val="000000"/>
                <w:lang w:val="en-US"/>
              </w:rPr>
              <w:t xml:space="preserve">parameters and indicators </w:t>
            </w:r>
            <w:del w:id="31" w:author="Microsoft Office User" w:date="2019-09-19T17:53:00Z">
              <w:r w:rsidR="00280B89" w:rsidDel="00EE07D0">
                <w:rPr>
                  <w:rFonts w:ascii="Calibri" w:hAnsi="Calibri" w:cs="Calibri"/>
                  <w:color w:val="000000"/>
                  <w:lang w:val="en-US"/>
                </w:rPr>
                <w:delText>found previously</w:delText>
              </w:r>
            </w:del>
            <w:ins w:id="32" w:author="Microsoft Office User" w:date="2019-09-19T17:53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as features </w:t>
              </w:r>
            </w:ins>
            <w:ins w:id="33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of deep and </w:t>
              </w:r>
              <w:proofErr w:type="spellStart"/>
              <w:r w:rsidR="00EE07D0">
                <w:rPr>
                  <w:rFonts w:ascii="Calibri" w:hAnsi="Calibri" w:cs="Calibri"/>
                  <w:color w:val="000000"/>
                  <w:lang w:val="en-US"/>
                </w:rPr>
                <w:t>darkweb</w:t>
              </w:r>
              <w:proofErr w:type="spellEnd"/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sites</w:t>
              </w:r>
            </w:ins>
            <w:r w:rsidR="00280B89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ins w:id="34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Subsequently, </w:t>
              </w:r>
            </w:ins>
            <w:del w:id="35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We </w:delText>
              </w:r>
            </w:del>
            <w:ins w:id="36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w</w:t>
              </w:r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e </w:t>
              </w:r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conducted experimental research to </w:t>
              </w:r>
            </w:ins>
            <w:del w:id="37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then </w:delText>
              </w:r>
            </w:del>
            <w:r w:rsidR="005D5398">
              <w:rPr>
                <w:rFonts w:ascii="Calibri" w:hAnsi="Calibri" w:cs="Calibri"/>
                <w:color w:val="000000"/>
                <w:lang w:val="en-US"/>
              </w:rPr>
              <w:t>select</w:t>
            </w:r>
            <w:del w:id="38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>ed</w:delText>
              </w:r>
            </w:del>
            <w:r w:rsidR="005D5398">
              <w:rPr>
                <w:rFonts w:ascii="Calibri" w:hAnsi="Calibri" w:cs="Calibri"/>
                <w:color w:val="000000"/>
                <w:lang w:val="en-US"/>
              </w:rPr>
              <w:t xml:space="preserve"> and test</w:t>
            </w:r>
            <w:del w:id="39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>ed</w:delText>
              </w:r>
            </w:del>
            <w:r w:rsidR="005D5398">
              <w:rPr>
                <w:rFonts w:ascii="Calibri" w:hAnsi="Calibri" w:cs="Calibri"/>
                <w:color w:val="000000"/>
                <w:lang w:val="en-US"/>
              </w:rPr>
              <w:t xml:space="preserve"> different </w:t>
            </w:r>
            <w:del w:id="40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Machine </w:delText>
              </w:r>
            </w:del>
            <w:ins w:id="41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>Machine</w:t>
              </w:r>
              <w:r w:rsidR="00EE07D0">
                <w:rPr>
                  <w:rFonts w:ascii="Calibri" w:hAnsi="Calibri" w:cs="Calibri"/>
                  <w:color w:val="000000"/>
                  <w:lang w:val="en-US"/>
                </w:rPr>
                <w:t>-</w:t>
              </w:r>
            </w:ins>
            <w:r w:rsidR="005D5398">
              <w:rPr>
                <w:rFonts w:ascii="Calibri" w:hAnsi="Calibri" w:cs="Calibri"/>
                <w:color w:val="000000"/>
                <w:lang w:val="en-US"/>
              </w:rPr>
              <w:t xml:space="preserve">Learning </w:t>
            </w:r>
            <w:del w:id="42" w:author="Microsoft Office User" w:date="2019-09-19T17:54:00Z">
              <w:r w:rsidR="005D5398" w:rsidDel="00EE07D0">
                <w:rPr>
                  <w:rFonts w:ascii="Calibri" w:hAnsi="Calibri" w:cs="Calibri"/>
                  <w:color w:val="000000"/>
                  <w:lang w:val="en-US"/>
                </w:rPr>
                <w:delText xml:space="preserve">models </w:delText>
              </w:r>
            </w:del>
            <w:ins w:id="43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approaches </w:t>
              </w:r>
            </w:ins>
            <w:r w:rsidR="005D5398">
              <w:rPr>
                <w:rFonts w:ascii="Calibri" w:hAnsi="Calibri" w:cs="Calibri"/>
                <w:color w:val="000000"/>
                <w:lang w:val="en-US"/>
              </w:rPr>
              <w:t>in order to find the best classifier</w:t>
            </w:r>
            <w:ins w:id="44" w:author="Microsoft Office User" w:date="2019-09-19T17:54:00Z">
              <w:r w:rsidR="00EE07D0">
                <w:rPr>
                  <w:rFonts w:ascii="Calibri" w:hAnsi="Calibri" w:cs="Calibri"/>
                  <w:color w:val="000000"/>
                  <w:lang w:val="en-US"/>
                </w:rPr>
                <w:t xml:space="preserve"> or combinations thereof</w:t>
              </w:r>
            </w:ins>
            <w:r w:rsidR="005D5398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r w:rsidR="00587C20">
              <w:rPr>
                <w:rFonts w:ascii="Calibri" w:hAnsi="Calibri" w:cs="Calibri"/>
                <w:color w:val="000000"/>
                <w:lang w:val="en-US"/>
              </w:rPr>
              <w:t xml:space="preserve">To build our dataset we used the </w:t>
            </w:r>
            <w:r w:rsidR="00587C20" w:rsidRPr="00500370">
              <w:rPr>
                <w:lang w:val="en-US"/>
              </w:rPr>
              <w:t>Darknet Usage Text Address (DUTA)</w:t>
            </w:r>
            <w:r w:rsidR="00A8592A">
              <w:rPr>
                <w:lang w:val="en-US"/>
              </w:rPr>
              <w:t xml:space="preserve">. Moreover, we </w:t>
            </w:r>
            <w:del w:id="45" w:author="Microsoft Office User" w:date="2019-09-19T17:54:00Z">
              <w:r w:rsidR="00A8592A" w:rsidDel="00EE07D0">
                <w:rPr>
                  <w:lang w:val="en-US"/>
                </w:rPr>
                <w:delText xml:space="preserve">also </w:delText>
              </w:r>
            </w:del>
            <w:r w:rsidR="00A8592A">
              <w:rPr>
                <w:lang w:val="en-US"/>
              </w:rPr>
              <w:t xml:space="preserve">created </w:t>
            </w:r>
            <w:ins w:id="46" w:author="Microsoft Office User" w:date="2019-09-19T17:54:00Z">
              <w:r w:rsidR="00EE07D0">
                <w:rPr>
                  <w:lang w:val="en-US"/>
                </w:rPr>
                <w:t>our own</w:t>
              </w:r>
            </w:ins>
            <w:del w:id="47" w:author="Microsoft Office User" w:date="2019-09-19T17:54:00Z">
              <w:r w:rsidR="00A8592A" w:rsidDel="00EE07D0">
                <w:rPr>
                  <w:lang w:val="en-US"/>
                </w:rPr>
                <w:delText>a</w:delText>
              </w:r>
            </w:del>
            <w:r w:rsidR="00A8592A">
              <w:rPr>
                <w:lang w:val="en-US"/>
              </w:rPr>
              <w:t xml:space="preserve"> web scraper</w:t>
            </w:r>
            <w:ins w:id="48" w:author="Microsoft Office User" w:date="2019-09-19T17:54:00Z">
              <w:r w:rsidR="00EE07D0">
                <w:rPr>
                  <w:lang w:val="en-US"/>
                </w:rPr>
                <w:t>, a tool</w:t>
              </w:r>
            </w:ins>
            <w:r w:rsidR="00A8592A">
              <w:rPr>
                <w:lang w:val="en-US"/>
              </w:rPr>
              <w:t xml:space="preserve"> able to retrieve</w:t>
            </w:r>
            <w:ins w:id="49" w:author="Microsoft Office User" w:date="2019-09-19T17:55:00Z">
              <w:r w:rsidR="00EE07D0">
                <w:rPr>
                  <w:lang w:val="en-US"/>
                </w:rPr>
                <w:t xml:space="preserve"> the complete layout, descriptive</w:t>
              </w:r>
            </w:ins>
            <w:r w:rsidR="00A8592A">
              <w:rPr>
                <w:lang w:val="en-US"/>
              </w:rPr>
              <w:t xml:space="preserve"> </w:t>
            </w:r>
            <w:ins w:id="50" w:author="Microsoft Office User" w:date="2019-09-19T17:55:00Z">
              <w:r w:rsidR="00EE07D0">
                <w:rPr>
                  <w:lang w:val="en-US"/>
                </w:rPr>
                <w:t xml:space="preserve">text and </w:t>
              </w:r>
              <w:r w:rsidR="00EE07D0">
                <w:rPr>
                  <w:lang w:val="en-US"/>
                </w:rPr>
                <w:t xml:space="preserve">Html </w:t>
              </w:r>
              <w:r w:rsidR="00EE07D0">
                <w:rPr>
                  <w:lang w:val="en-US"/>
                </w:rPr>
                <w:t xml:space="preserve">source code of </w:t>
              </w:r>
            </w:ins>
            <w:del w:id="51" w:author="Microsoft Office User" w:date="2019-09-19T17:55:00Z">
              <w:r w:rsidR="00A8592A" w:rsidDel="00EE07D0">
                <w:rPr>
                  <w:lang w:val="en-US"/>
                </w:rPr>
                <w:delText xml:space="preserve">Html </w:delText>
              </w:r>
            </w:del>
            <w:r w:rsidR="00A8592A">
              <w:rPr>
                <w:lang w:val="en-US"/>
              </w:rPr>
              <w:t xml:space="preserve">pages from the </w:t>
            </w:r>
            <w:proofErr w:type="spellStart"/>
            <w:r w:rsidR="00A8592A">
              <w:rPr>
                <w:lang w:val="en-US"/>
              </w:rPr>
              <w:t>darkweb</w:t>
            </w:r>
            <w:proofErr w:type="spellEnd"/>
            <w:r w:rsidR="00A8592A">
              <w:rPr>
                <w:lang w:val="en-US"/>
              </w:rPr>
              <w:t xml:space="preserve">. This </w:t>
            </w:r>
            <w:bookmarkStart w:id="52" w:name="_GoBack"/>
            <w:bookmarkEnd w:id="52"/>
            <w:r w:rsidR="00A8592A">
              <w:rPr>
                <w:lang w:val="en-US"/>
              </w:rPr>
              <w:t>scraper is built by using Python Requests library over the TOR browser</w:t>
            </w:r>
            <w:r w:rsidR="00D3169C">
              <w:rPr>
                <w:lang w:val="en-US"/>
              </w:rPr>
              <w:t>.</w:t>
            </w:r>
          </w:p>
        </w:tc>
      </w:tr>
      <w:tr w:rsidR="00577AA7" w:rsidRPr="006C6171" w14:paraId="40335018" w14:textId="77777777" w:rsidTr="0057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11F17123" w14:textId="77777777" w:rsidR="00577AA7" w:rsidRPr="0016307B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WP9</w:t>
            </w:r>
          </w:p>
        </w:tc>
        <w:tc>
          <w:tcPr>
            <w:tcW w:w="8789" w:type="dxa"/>
            <w:vAlign w:val="center"/>
          </w:tcPr>
          <w:p w14:paraId="768DFD17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6C6171" w14:paraId="68F6CE5E" w14:textId="77777777" w:rsidTr="00577AA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B948269" w14:textId="77777777" w:rsidR="00577AA7" w:rsidRPr="0016307B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WP10</w:t>
            </w:r>
          </w:p>
        </w:tc>
        <w:tc>
          <w:tcPr>
            <w:tcW w:w="8789" w:type="dxa"/>
            <w:vAlign w:val="center"/>
          </w:tcPr>
          <w:p w14:paraId="5B5BB9E1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6C6171" w14:paraId="211F5195" w14:textId="77777777" w:rsidTr="0057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5F57DFFC" w14:textId="77777777" w:rsidR="00577AA7" w:rsidRPr="0016307B" w:rsidRDefault="00577AA7" w:rsidP="0036238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WP11</w:t>
            </w:r>
          </w:p>
        </w:tc>
        <w:tc>
          <w:tcPr>
            <w:tcW w:w="8789" w:type="dxa"/>
            <w:vAlign w:val="center"/>
          </w:tcPr>
          <w:p w14:paraId="4938BFB5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85DBC5" w14:textId="77777777" w:rsidR="00577AA7" w:rsidRDefault="00577AA7" w:rsidP="00577AA7">
      <w:pPr>
        <w:rPr>
          <w:lang w:val="en-GB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50"/>
        <w:gridCol w:w="4111"/>
        <w:gridCol w:w="3934"/>
      </w:tblGrid>
      <w:tr w:rsidR="00577AA7" w:rsidRPr="006C6171" w14:paraId="31696F8D" w14:textId="77777777" w:rsidTr="00314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34495E"/>
            <w:vAlign w:val="center"/>
          </w:tcPr>
          <w:p w14:paraId="42747CD3" w14:textId="559A1F68" w:rsidR="00577AA7" w:rsidRDefault="00577AA7" w:rsidP="004073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WP</w:t>
            </w:r>
          </w:p>
        </w:tc>
        <w:tc>
          <w:tcPr>
            <w:tcW w:w="850" w:type="dxa"/>
            <w:shd w:val="clear" w:color="auto" w:fill="34495E"/>
            <w:vAlign w:val="center"/>
          </w:tcPr>
          <w:p w14:paraId="1DD99E1F" w14:textId="622F0F8D" w:rsidR="00577AA7" w:rsidRPr="0016307B" w:rsidRDefault="00577AA7" w:rsidP="00163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4111" w:type="dxa"/>
            <w:shd w:val="clear" w:color="auto" w:fill="34495E"/>
          </w:tcPr>
          <w:p w14:paraId="4093BC7D" w14:textId="73ECC6CB" w:rsidR="00577AA7" w:rsidRPr="0016307B" w:rsidRDefault="00577AA7" w:rsidP="00163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lang w:val="en-GB"/>
              </w:rPr>
              <w:t xml:space="preserve">Activity </w:t>
            </w:r>
          </w:p>
        </w:tc>
        <w:tc>
          <w:tcPr>
            <w:tcW w:w="3934" w:type="dxa"/>
            <w:shd w:val="clear" w:color="auto" w:fill="34495E"/>
          </w:tcPr>
          <w:p w14:paraId="7EB2EE35" w14:textId="74A4826C" w:rsidR="00577AA7" w:rsidRPr="0016307B" w:rsidRDefault="00577AA7" w:rsidP="00163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lang w:val="en-GB"/>
              </w:rPr>
              <w:t>Results/Achievements</w:t>
            </w:r>
          </w:p>
        </w:tc>
      </w:tr>
      <w:tr w:rsidR="00577AA7" w:rsidRPr="00EE07D0" w14:paraId="50490459" w14:textId="77777777" w:rsidTr="0031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2A043E6" w14:textId="14B3AD01" w:rsidR="00577AA7" w:rsidRPr="006227D3" w:rsidRDefault="00577AA7" w:rsidP="00E35456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WP1</w:t>
            </w:r>
          </w:p>
        </w:tc>
        <w:tc>
          <w:tcPr>
            <w:tcW w:w="850" w:type="dxa"/>
            <w:vAlign w:val="center"/>
          </w:tcPr>
          <w:p w14:paraId="34E93749" w14:textId="09E57403" w:rsidR="00577AA7" w:rsidRPr="00577AA7" w:rsidRDefault="00577AA7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T1.2</w:t>
            </w:r>
          </w:p>
        </w:tc>
        <w:tc>
          <w:tcPr>
            <w:tcW w:w="4111" w:type="dxa"/>
          </w:tcPr>
          <w:p w14:paraId="71FAB4CC" w14:textId="520391C8" w:rsidR="00577AA7" w:rsidRPr="0016307B" w:rsidRDefault="00577AA7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highlight w:val="yellow"/>
                <w:lang w:val="en-GB"/>
              </w:rPr>
              <w:t xml:space="preserve">&lt;Brief description of the completed </w:t>
            </w:r>
            <w:r>
              <w:rPr>
                <w:highlight w:val="yellow"/>
                <w:lang w:val="en-GB"/>
              </w:rPr>
              <w:t>task</w:t>
            </w:r>
            <w:r w:rsidRPr="0016307B">
              <w:rPr>
                <w:highlight w:val="yellow"/>
                <w:lang w:val="en-GB"/>
              </w:rPr>
              <w:t>&gt;</w:t>
            </w:r>
          </w:p>
        </w:tc>
        <w:tc>
          <w:tcPr>
            <w:tcW w:w="3934" w:type="dxa"/>
          </w:tcPr>
          <w:p w14:paraId="39F6E8AD" w14:textId="0907B015" w:rsidR="00577AA7" w:rsidRPr="0016307B" w:rsidRDefault="00577AA7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r w:rsidRPr="0016307B">
              <w:rPr>
                <w:highlight w:val="yellow"/>
                <w:lang w:val="en-GB"/>
              </w:rPr>
              <w:t>&lt;Brief description of the achieved results and achievements</w:t>
            </w:r>
            <w:r>
              <w:rPr>
                <w:highlight w:val="yellow"/>
                <w:lang w:val="en-GB"/>
              </w:rPr>
              <w:t xml:space="preserve"> in the task</w:t>
            </w:r>
            <w:r w:rsidRPr="0016307B">
              <w:rPr>
                <w:highlight w:val="yellow"/>
                <w:lang w:val="en-GB"/>
              </w:rPr>
              <w:t>&gt;</w:t>
            </w:r>
          </w:p>
        </w:tc>
      </w:tr>
      <w:tr w:rsidR="007B1A01" w:rsidRPr="00E84F4E" w14:paraId="05253806" w14:textId="77777777" w:rsidTr="00E3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66BDA3C6" w14:textId="3124502A" w:rsidR="007B1A01" w:rsidRPr="006227D3" w:rsidRDefault="007B1A01" w:rsidP="00E35456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WP4</w:t>
            </w:r>
          </w:p>
        </w:tc>
        <w:tc>
          <w:tcPr>
            <w:tcW w:w="850" w:type="dxa"/>
            <w:vAlign w:val="center"/>
          </w:tcPr>
          <w:p w14:paraId="1440E1F0" w14:textId="5DFEA747" w:rsidR="007B1A01" w:rsidRPr="00577AA7" w:rsidRDefault="007B1A01" w:rsidP="00E3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T4.2</w:t>
            </w:r>
          </w:p>
        </w:tc>
        <w:tc>
          <w:tcPr>
            <w:tcW w:w="4111" w:type="dxa"/>
            <w:vAlign w:val="center"/>
          </w:tcPr>
          <w:p w14:paraId="18286318" w14:textId="77777777" w:rsidR="007B1A01" w:rsidRPr="0016307B" w:rsidRDefault="007B1A01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606E5E51" w14:textId="77777777" w:rsidR="007B1A01" w:rsidRPr="0016307B" w:rsidRDefault="007B1A01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B1A01" w:rsidRPr="00EE07D0" w14:paraId="30479C6E" w14:textId="77777777" w:rsidTr="00E3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8E2A4AD" w14:textId="3A5CC16A" w:rsidR="007B1A01" w:rsidRPr="006227D3" w:rsidRDefault="00C409FF" w:rsidP="00E35456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WP5</w:t>
            </w:r>
          </w:p>
        </w:tc>
        <w:tc>
          <w:tcPr>
            <w:tcW w:w="850" w:type="dxa"/>
            <w:vAlign w:val="center"/>
          </w:tcPr>
          <w:p w14:paraId="79D429AE" w14:textId="068368D5" w:rsidR="007B1A01" w:rsidRPr="00577AA7" w:rsidRDefault="00C409FF" w:rsidP="007B1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T5.1</w:t>
            </w:r>
          </w:p>
        </w:tc>
        <w:tc>
          <w:tcPr>
            <w:tcW w:w="4111" w:type="dxa"/>
            <w:vAlign w:val="center"/>
          </w:tcPr>
          <w:p w14:paraId="5B4FF830" w14:textId="2E22E034" w:rsidR="007B1A01" w:rsidRPr="0016307B" w:rsidRDefault="00066FC2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Task 5.1 </w:t>
            </w:r>
            <w:r w:rsidRPr="00066FC2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aims at providing a synthesis of the state of the art in cybercrime threat intelligence, accounting for both grey and white literature on the matter with a systematic multi-vocal literature review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3934" w:type="dxa"/>
            <w:vAlign w:val="center"/>
          </w:tcPr>
          <w:p w14:paraId="7ABB6FF3" w14:textId="3D5CCEE4" w:rsidR="00E27F9D" w:rsidRDefault="0006158B" w:rsidP="00061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 w:eastAsia="it-IT"/>
              </w:rPr>
            </w:pPr>
            <w:r>
              <w:rPr>
                <w:lang w:val="en-GB"/>
              </w:rPr>
              <w:t>We</w:t>
            </w:r>
            <w:r w:rsidR="00312419">
              <w:rPr>
                <w:lang w:val="en-GB"/>
              </w:rPr>
              <w:t xml:space="preserve"> found a </w:t>
            </w:r>
            <w:r w:rsidR="00C2773B">
              <w:rPr>
                <w:lang w:val="en-GB"/>
              </w:rPr>
              <w:t xml:space="preserve">gap </w:t>
            </w:r>
            <w:r w:rsidR="00FF7E63">
              <w:rPr>
                <w:lang w:val="en-GB"/>
              </w:rPr>
              <w:t xml:space="preserve">among grey literature and the white literature. </w:t>
            </w:r>
            <w:r w:rsidR="00E7104B">
              <w:rPr>
                <w:lang w:val="en-GB"/>
              </w:rPr>
              <w:t xml:space="preserve">The Grey one </w:t>
            </w:r>
            <w:r w:rsidR="00E7104B" w:rsidRPr="00CC2C41">
              <w:rPr>
                <w:rFonts w:ascii="Calibri" w:hAnsi="Calibri" w:cs="Calibri"/>
                <w:lang w:val="en-US" w:eastAsia="it-IT"/>
              </w:rPr>
              <w:t>mainly discusses reported vulnerabilities as well as organisational/economical/financial consequences of being targeted by cybercriminal activity</w:t>
            </w:r>
            <w:r w:rsidR="00E7104B">
              <w:rPr>
                <w:rFonts w:ascii="Calibri" w:hAnsi="Calibri" w:cs="Calibri"/>
                <w:lang w:val="en-US" w:eastAsia="it-IT"/>
              </w:rPr>
              <w:t xml:space="preserve">. The White one </w:t>
            </w:r>
            <w:r w:rsidR="00E7104B" w:rsidRPr="00CC2C41">
              <w:rPr>
                <w:rFonts w:ascii="Calibri" w:hAnsi="Calibri" w:cs="Calibri"/>
                <w:lang w:val="en-US" w:eastAsia="it-IT"/>
              </w:rPr>
              <w:t>mainly focuses on offering scattered non-definitive attempts at predicting, avoiding, or protecting against specific criminal-activity types</w:t>
            </w:r>
            <w:r w:rsidR="00E7104B">
              <w:rPr>
                <w:rFonts w:ascii="Calibri" w:hAnsi="Calibri" w:cs="Calibri"/>
                <w:lang w:val="en-US" w:eastAsia="it-IT"/>
              </w:rPr>
              <w:t xml:space="preserve">. </w:t>
            </w:r>
            <w:r w:rsidR="00E27F9D">
              <w:rPr>
                <w:rFonts w:ascii="Calibri" w:hAnsi="Calibri" w:cs="Calibri"/>
                <w:lang w:val="en-US" w:eastAsia="it-IT"/>
              </w:rPr>
              <w:t>The gap is related to the lack of scientific studies in Dark Web field related to Anonymous</w:t>
            </w:r>
            <w:r w:rsidR="006372CF">
              <w:rPr>
                <w:rFonts w:ascii="Calibri" w:hAnsi="Calibri" w:cs="Calibri"/>
                <w:lang w:val="en-US" w:eastAsia="it-IT"/>
              </w:rPr>
              <w:t xml:space="preserve"> </w:t>
            </w:r>
            <w:r w:rsidR="006372CF" w:rsidRPr="00CC2C41">
              <w:rPr>
                <w:rFonts w:ascii="Calibri" w:hAnsi="Calibri" w:cs="Calibri"/>
                <w:lang w:val="en-US" w:eastAsia="it-IT"/>
              </w:rPr>
              <w:t>Crawling Policies</w:t>
            </w:r>
            <w:r w:rsidR="006372CF">
              <w:rPr>
                <w:rFonts w:ascii="Calibri" w:hAnsi="Calibri" w:cs="Calibri"/>
                <w:lang w:val="en-US" w:eastAsia="it-IT"/>
              </w:rPr>
              <w:t xml:space="preserve">, </w:t>
            </w:r>
            <w:r w:rsidR="006372CF" w:rsidRPr="00CC2C41">
              <w:rPr>
                <w:rFonts w:ascii="Calibri" w:hAnsi="Calibri" w:cs="Calibri"/>
                <w:lang w:val="en-US" w:eastAsia="it-IT"/>
              </w:rPr>
              <w:t>Software Quality</w:t>
            </w:r>
            <w:r w:rsidR="006372CF">
              <w:rPr>
                <w:rFonts w:ascii="Calibri" w:hAnsi="Calibri" w:cs="Calibri"/>
                <w:lang w:val="en-US" w:eastAsia="it-IT"/>
              </w:rPr>
              <w:t xml:space="preserve"> and </w:t>
            </w:r>
            <w:proofErr w:type="spellStart"/>
            <w:r w:rsidR="006372CF" w:rsidRPr="00CC2C41">
              <w:rPr>
                <w:rFonts w:ascii="Calibri" w:hAnsi="Calibri" w:cs="Calibri"/>
                <w:lang w:val="en-US" w:eastAsia="it-IT"/>
              </w:rPr>
              <w:t>WebSite</w:t>
            </w:r>
            <w:proofErr w:type="spellEnd"/>
            <w:r w:rsidR="006372CF" w:rsidRPr="00CC2C41">
              <w:rPr>
                <w:rFonts w:ascii="Calibri" w:hAnsi="Calibri" w:cs="Calibri"/>
                <w:lang w:val="en-US" w:eastAsia="it-IT"/>
              </w:rPr>
              <w:t xml:space="preserve"> Appearance Paramete</w:t>
            </w:r>
            <w:r w:rsidR="006372CF">
              <w:rPr>
                <w:rFonts w:ascii="Calibri" w:hAnsi="Calibri" w:cs="Calibri"/>
                <w:lang w:val="en-US" w:eastAsia="it-IT"/>
              </w:rPr>
              <w:t>r.</w:t>
            </w:r>
            <w:r w:rsidR="00E27F9D">
              <w:rPr>
                <w:rFonts w:ascii="Calibri" w:hAnsi="Calibri" w:cs="Calibri"/>
                <w:lang w:val="en-US" w:eastAsia="it-IT"/>
              </w:rPr>
              <w:t xml:space="preserve"> </w:t>
            </w:r>
          </w:p>
          <w:p w14:paraId="25F12C92" w14:textId="0F741A36" w:rsidR="00312419" w:rsidRPr="00312419" w:rsidRDefault="006372CF" w:rsidP="00061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US" w:eastAsia="it-IT"/>
              </w:rPr>
              <w:t>Second</w:t>
            </w:r>
            <w:r w:rsidR="0006158B">
              <w:rPr>
                <w:rFonts w:ascii="Calibri" w:hAnsi="Calibri" w:cs="Calibri"/>
                <w:lang w:val="en-US" w:eastAsia="it-IT"/>
              </w:rPr>
              <w:t xml:space="preserve">, we found that </w:t>
            </w:r>
            <w:r w:rsidR="00221DD0" w:rsidRPr="00CC2C41">
              <w:rPr>
                <w:rFonts w:ascii="Calibri" w:hAnsi="Calibri" w:cs="Calibri"/>
                <w:lang w:val="en-US" w:eastAsia="it-IT"/>
              </w:rPr>
              <w:t>no single community encapsulates cybercrime-fighting software, tools, approaches and techniques, rather, these techniques or their relevant related work is scattered across as many as 30+ domain-specific communities (e.g., software security, data privacy, software engineering, distributed computing, artificial intelligence, and more)</w:t>
            </w:r>
            <w:r w:rsidR="00221DD0">
              <w:rPr>
                <w:rFonts w:ascii="Calibri" w:hAnsi="Calibri" w:cs="Calibri"/>
                <w:lang w:val="en-US" w:eastAsia="it-IT"/>
              </w:rPr>
              <w:t xml:space="preserve">. </w:t>
            </w:r>
            <w:r w:rsidR="00221DD0" w:rsidRPr="00CC2C41">
              <w:rPr>
                <w:rFonts w:ascii="Calibri" w:hAnsi="Calibri" w:cs="Calibri"/>
                <w:lang w:val="en-US" w:eastAsia="it-IT"/>
              </w:rPr>
              <w:t>Third, finally, there is no one definitive solution towards assisting law-enforcement agencies in their cybercrime fighting activity</w:t>
            </w:r>
            <w:r w:rsidR="00221DD0">
              <w:rPr>
                <w:rFonts w:ascii="Calibri" w:hAnsi="Calibri" w:cs="Calibri"/>
                <w:lang w:val="en-US" w:eastAsia="it-IT"/>
              </w:rPr>
              <w:t>.</w:t>
            </w:r>
          </w:p>
        </w:tc>
      </w:tr>
      <w:tr w:rsidR="007B1A01" w:rsidRPr="00EE07D0" w14:paraId="497487B3" w14:textId="77777777" w:rsidTr="00E3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2FC1D34" w14:textId="7EF81336" w:rsidR="007B1A01" w:rsidRPr="006227D3" w:rsidRDefault="00C409FF" w:rsidP="00E35456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WP6</w:t>
            </w:r>
          </w:p>
        </w:tc>
        <w:tc>
          <w:tcPr>
            <w:tcW w:w="850" w:type="dxa"/>
            <w:vAlign w:val="center"/>
          </w:tcPr>
          <w:p w14:paraId="2CF92796" w14:textId="292B1920" w:rsidR="007B1A01" w:rsidRPr="00577AA7" w:rsidRDefault="00C409FF" w:rsidP="007B1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T6.5</w:t>
            </w:r>
          </w:p>
        </w:tc>
        <w:tc>
          <w:tcPr>
            <w:tcW w:w="4111" w:type="dxa"/>
            <w:vAlign w:val="center"/>
          </w:tcPr>
          <w:p w14:paraId="6D707B35" w14:textId="13EF521F" w:rsidR="007B1A01" w:rsidRPr="0016307B" w:rsidRDefault="00B31525" w:rsidP="004B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D65F6">
              <w:rPr>
                <w:color w:val="000000"/>
                <w:lang w:val="en-US"/>
              </w:rPr>
              <w:t>Task 6.5 provide</w:t>
            </w:r>
            <w:r w:rsidR="0012576F">
              <w:rPr>
                <w:color w:val="000000"/>
                <w:lang w:val="en-US"/>
              </w:rPr>
              <w:t>s</w:t>
            </w:r>
            <w:r w:rsidRPr="00FD65F6">
              <w:rPr>
                <w:color w:val="000000"/>
                <w:lang w:val="en-US"/>
              </w:rPr>
              <w:t xml:space="preserve"> advanced tooling for fighting online illegal trafficking. To be more specific, the tool </w:t>
            </w:r>
            <w:r>
              <w:rPr>
                <w:color w:val="000000"/>
                <w:lang w:val="en-US"/>
              </w:rPr>
              <w:t>classifies</w:t>
            </w:r>
            <w:r w:rsidRPr="00FD65F6">
              <w:rPr>
                <w:color w:val="000000"/>
                <w:lang w:val="en-US"/>
              </w:rPr>
              <w:t xml:space="preserve"> and analyze</w:t>
            </w:r>
            <w:r>
              <w:rPr>
                <w:color w:val="000000"/>
                <w:lang w:val="en-US"/>
              </w:rPr>
              <w:t>s</w:t>
            </w:r>
            <w:r w:rsidRPr="00FD65F6">
              <w:rPr>
                <w:color w:val="000000"/>
                <w:lang w:val="en-US"/>
              </w:rPr>
              <w:t xml:space="preserve"> websites on the surface-, deep-, and dark-web, based upon website characteristics like the appearance as well as software quality parameters. In order to classify these websites, an architecture to collect, pre-process and model the data is developed and evaluated as well.</w:t>
            </w:r>
            <w:r>
              <w:rPr>
                <w:color w:val="000000"/>
                <w:lang w:val="en-US"/>
              </w:rPr>
              <w:t xml:space="preserve"> We tested different </w:t>
            </w:r>
            <w:r w:rsidRPr="008B1932">
              <w:rPr>
                <w:color w:val="000000"/>
                <w:lang w:val="en-US"/>
              </w:rPr>
              <w:t>type of machine learning models</w:t>
            </w:r>
            <w:r>
              <w:rPr>
                <w:color w:val="000000"/>
                <w:lang w:val="en-US"/>
              </w:rPr>
              <w:t xml:space="preserve">: </w:t>
            </w:r>
            <w:r w:rsidRPr="008B1932">
              <w:rPr>
                <w:color w:val="000000"/>
                <w:lang w:val="en-US"/>
              </w:rPr>
              <w:t>K-nearest neighbor (KNN), Logistic regression (LR), Support Vector Machines (SVM) and Random Forest (RF)</w:t>
            </w:r>
            <w:r w:rsidR="0012576F">
              <w:rPr>
                <w:color w:val="000000"/>
                <w:lang w:val="en-US"/>
              </w:rPr>
              <w:t xml:space="preserve">. </w:t>
            </w:r>
          </w:p>
        </w:tc>
        <w:tc>
          <w:tcPr>
            <w:tcW w:w="3934" w:type="dxa"/>
            <w:vAlign w:val="center"/>
          </w:tcPr>
          <w:p w14:paraId="0F3398AB" w14:textId="0E83F224" w:rsidR="007B1A01" w:rsidRPr="0016307B" w:rsidRDefault="004B52E8" w:rsidP="0035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/>
                <w:lang w:val="en-US"/>
              </w:rPr>
              <w:t xml:space="preserve">From our testing we can assert that the Random Forest showed to be the best model </w:t>
            </w:r>
            <w:r w:rsidRPr="00CD4A84">
              <w:rPr>
                <w:color w:val="000000"/>
                <w:lang w:val="en-US"/>
              </w:rPr>
              <w:t>to predict whether a website has suspicious activity (that is an activity that is likely to be illegal such as selling weapons or drugs) with an accuracy of 81.154%</w:t>
            </w:r>
            <w:r>
              <w:rPr>
                <w:color w:val="000000"/>
                <w:lang w:val="en-US"/>
              </w:rPr>
              <w:t>.</w:t>
            </w:r>
            <w:r w:rsidR="00977A69">
              <w:rPr>
                <w:color w:val="000000"/>
                <w:lang w:val="en-US"/>
              </w:rPr>
              <w:t xml:space="preserve"> This tool is thought to be used by Law Enforcement Agencies </w:t>
            </w:r>
            <w:r w:rsidR="00977A69" w:rsidRPr="00977A69">
              <w:rPr>
                <w:color w:val="000000"/>
                <w:lang w:val="en-US"/>
              </w:rPr>
              <w:t>to get a clearer overview what kind of websites have illegal activities, without having to explore the website themselves.</w:t>
            </w:r>
            <w:r w:rsidR="00CF162E">
              <w:rPr>
                <w:color w:val="000000"/>
                <w:lang w:val="en-US"/>
              </w:rPr>
              <w:t xml:space="preserve"> One of the best achievements from the proposed tool, and differently from the other available tools, is that there is no need to </w:t>
            </w:r>
            <w:r w:rsidR="00355250" w:rsidRPr="00355250">
              <w:rPr>
                <w:color w:val="000000"/>
                <w:lang w:val="en-US"/>
              </w:rPr>
              <w:t xml:space="preserve">include any advanced text analysis, which means that </w:t>
            </w:r>
            <w:r w:rsidR="00355250">
              <w:rPr>
                <w:color w:val="000000"/>
                <w:lang w:val="en-US"/>
              </w:rPr>
              <w:t>any website</w:t>
            </w:r>
            <w:r w:rsidR="00355250" w:rsidRPr="00355250">
              <w:rPr>
                <w:color w:val="000000"/>
                <w:lang w:val="en-US"/>
              </w:rPr>
              <w:t xml:space="preserve"> in any language can be classifie</w:t>
            </w:r>
            <w:r w:rsidR="00355250">
              <w:rPr>
                <w:color w:val="000000"/>
                <w:lang w:val="en-US"/>
              </w:rPr>
              <w:t xml:space="preserve">d. </w:t>
            </w:r>
          </w:p>
        </w:tc>
      </w:tr>
      <w:tr w:rsidR="00C409FF" w:rsidRPr="00E84F4E" w14:paraId="6CB510F3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vAlign w:val="center"/>
          </w:tcPr>
          <w:p w14:paraId="45C3AC68" w14:textId="66AD4C9E" w:rsidR="00C409FF" w:rsidRPr="006227D3" w:rsidRDefault="00C409FF" w:rsidP="00AA7EE9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9</w:t>
            </w:r>
          </w:p>
        </w:tc>
        <w:tc>
          <w:tcPr>
            <w:tcW w:w="850" w:type="dxa"/>
            <w:vAlign w:val="center"/>
          </w:tcPr>
          <w:p w14:paraId="7EB9ECD1" w14:textId="4B4DE529" w:rsidR="00C409FF" w:rsidRPr="00577AA7" w:rsidRDefault="00C409FF" w:rsidP="00AA7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T9.5</w:t>
            </w:r>
          </w:p>
        </w:tc>
        <w:tc>
          <w:tcPr>
            <w:tcW w:w="4111" w:type="dxa"/>
            <w:vAlign w:val="center"/>
          </w:tcPr>
          <w:p w14:paraId="3DBF025D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63CA8DF6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752B73FC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68686432" w14:textId="77777777" w:rsidR="00C409FF" w:rsidRPr="006227D3" w:rsidRDefault="00C409FF" w:rsidP="00250E34">
            <w:pPr>
              <w:jc w:val="center"/>
              <w:rPr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07D8D119" w14:textId="63A7E449" w:rsidR="00C409FF" w:rsidRPr="00577AA7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T9.6</w:t>
            </w:r>
          </w:p>
        </w:tc>
        <w:tc>
          <w:tcPr>
            <w:tcW w:w="4111" w:type="dxa"/>
            <w:vAlign w:val="center"/>
          </w:tcPr>
          <w:p w14:paraId="23DA5405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09D6168A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71AE0BDE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88BB87D" w14:textId="3EC0DF32" w:rsidR="00C409FF" w:rsidRPr="006227D3" w:rsidRDefault="00C409FF" w:rsidP="00AA7EE9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2331866D" w14:textId="42867658" w:rsidR="00C409FF" w:rsidRPr="00577AA7" w:rsidRDefault="00C409FF" w:rsidP="00AA7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T10.2</w:t>
            </w:r>
          </w:p>
        </w:tc>
        <w:tc>
          <w:tcPr>
            <w:tcW w:w="4111" w:type="dxa"/>
            <w:vAlign w:val="center"/>
          </w:tcPr>
          <w:p w14:paraId="3DFED68B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74796F41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418417A1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vAlign w:val="center"/>
          </w:tcPr>
          <w:p w14:paraId="65FB2AAC" w14:textId="70F0BFF7" w:rsidR="00C409FF" w:rsidRPr="008A2CC6" w:rsidRDefault="00C409FF" w:rsidP="00AA7EE9">
            <w:pPr>
              <w:jc w:val="center"/>
              <w:rPr>
                <w:b w:val="0"/>
                <w:lang w:val="en-GB"/>
              </w:rPr>
            </w:pPr>
            <w:r w:rsidRPr="008A2CC6">
              <w:rPr>
                <w:b w:val="0"/>
                <w:lang w:val="en-GB"/>
              </w:rPr>
              <w:t>WP11</w:t>
            </w:r>
          </w:p>
        </w:tc>
        <w:tc>
          <w:tcPr>
            <w:tcW w:w="850" w:type="dxa"/>
            <w:vAlign w:val="center"/>
          </w:tcPr>
          <w:p w14:paraId="6FA102FD" w14:textId="23E27321" w:rsidR="00C409FF" w:rsidRPr="00577AA7" w:rsidRDefault="00C409FF" w:rsidP="00AA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T11.1</w:t>
            </w:r>
          </w:p>
        </w:tc>
        <w:tc>
          <w:tcPr>
            <w:tcW w:w="4111" w:type="dxa"/>
            <w:vAlign w:val="center"/>
          </w:tcPr>
          <w:p w14:paraId="0EFCA371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0D16DF60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60390604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75292112" w14:textId="77777777" w:rsidR="00C409FF" w:rsidRPr="008A2CC6" w:rsidRDefault="00C409FF" w:rsidP="00AA7EE9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5E6A254" w14:textId="06A8A3C5" w:rsidR="00C409FF" w:rsidRPr="00577AA7" w:rsidRDefault="00C409FF" w:rsidP="00AA7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T11.2</w:t>
            </w:r>
          </w:p>
        </w:tc>
        <w:tc>
          <w:tcPr>
            <w:tcW w:w="4111" w:type="dxa"/>
            <w:vAlign w:val="center"/>
          </w:tcPr>
          <w:p w14:paraId="3BEE54D8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4139C4A0" w14:textId="77777777" w:rsidR="00C409FF" w:rsidRPr="0016307B" w:rsidRDefault="00C409FF" w:rsidP="0016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1B41827B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038B4658" w14:textId="77777777" w:rsidR="00C409FF" w:rsidRPr="006227D3" w:rsidRDefault="00C409FF" w:rsidP="00AA7EE9">
            <w:pPr>
              <w:jc w:val="center"/>
              <w:rPr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1116630E" w14:textId="172250C2" w:rsidR="00C409FF" w:rsidRPr="00577AA7" w:rsidRDefault="00C409FF" w:rsidP="00AA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T11.3</w:t>
            </w:r>
          </w:p>
        </w:tc>
        <w:tc>
          <w:tcPr>
            <w:tcW w:w="4111" w:type="dxa"/>
            <w:vAlign w:val="center"/>
          </w:tcPr>
          <w:p w14:paraId="22E2D5B2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732CDDAF" w14:textId="77777777" w:rsidR="00C409FF" w:rsidRPr="0016307B" w:rsidRDefault="00C409FF" w:rsidP="00163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35DE5E8" w14:textId="77777777" w:rsidR="00700D42" w:rsidRDefault="00700D42" w:rsidP="009C7627">
      <w:pPr>
        <w:rPr>
          <w:lang w:val="en-GB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50"/>
        <w:gridCol w:w="4111"/>
        <w:gridCol w:w="3934"/>
      </w:tblGrid>
      <w:tr w:rsidR="00250E34" w:rsidRPr="0016307B" w14:paraId="75564759" w14:textId="77777777" w:rsidTr="00BD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34495E"/>
            <w:vAlign w:val="center"/>
          </w:tcPr>
          <w:p w14:paraId="47F15A31" w14:textId="77777777" w:rsidR="00250E34" w:rsidRDefault="00250E34" w:rsidP="00BD0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WP</w:t>
            </w:r>
          </w:p>
        </w:tc>
        <w:tc>
          <w:tcPr>
            <w:tcW w:w="850" w:type="dxa"/>
            <w:shd w:val="clear" w:color="auto" w:fill="34495E"/>
            <w:vAlign w:val="center"/>
          </w:tcPr>
          <w:p w14:paraId="111DED15" w14:textId="77777777" w:rsidR="00250E34" w:rsidRPr="0016307B" w:rsidRDefault="00250E34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4111" w:type="dxa"/>
            <w:shd w:val="clear" w:color="auto" w:fill="34495E"/>
            <w:vAlign w:val="center"/>
          </w:tcPr>
          <w:p w14:paraId="441D0BF4" w14:textId="09FA7B4A" w:rsidR="00250E34" w:rsidRPr="0016307B" w:rsidRDefault="00250E34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02A94">
              <w:rPr>
                <w:lang w:val="en-GB"/>
              </w:rPr>
              <w:t>Completed deliverables (including internal)</w:t>
            </w:r>
          </w:p>
        </w:tc>
        <w:tc>
          <w:tcPr>
            <w:tcW w:w="3934" w:type="dxa"/>
            <w:shd w:val="clear" w:color="auto" w:fill="34495E"/>
            <w:vAlign w:val="center"/>
          </w:tcPr>
          <w:p w14:paraId="29607ADD" w14:textId="03AFFF07" w:rsidR="00250E34" w:rsidRPr="0016307B" w:rsidRDefault="00250E34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02A94">
              <w:rPr>
                <w:lang w:val="en-GB"/>
              </w:rPr>
              <w:t>Achieved Milestones:</w:t>
            </w:r>
          </w:p>
        </w:tc>
      </w:tr>
      <w:tr w:rsidR="00C409FF" w:rsidRPr="0008464C" w14:paraId="6AF2B94B" w14:textId="77777777" w:rsidTr="00BD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9FC2416" w14:textId="6887F7D5" w:rsidR="00C409FF" w:rsidRPr="006227D3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WP1</w:t>
            </w:r>
          </w:p>
        </w:tc>
        <w:tc>
          <w:tcPr>
            <w:tcW w:w="850" w:type="dxa"/>
            <w:vAlign w:val="center"/>
          </w:tcPr>
          <w:p w14:paraId="2901121F" w14:textId="60812A2C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T1.2</w:t>
            </w:r>
          </w:p>
        </w:tc>
        <w:tc>
          <w:tcPr>
            <w:tcW w:w="4111" w:type="dxa"/>
            <w:vAlign w:val="center"/>
          </w:tcPr>
          <w:p w14:paraId="1ED27384" w14:textId="77777777" w:rsidR="00C409FF" w:rsidRPr="00602A94" w:rsidRDefault="00C409FF" w:rsidP="00BD0F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proofErr w:type="spellStart"/>
            <w:r w:rsidRPr="00602A94">
              <w:rPr>
                <w:highlight w:val="yellow"/>
                <w:lang w:val="en-GB"/>
              </w:rPr>
              <w:t>Dx.y</w:t>
            </w:r>
            <w:proofErr w:type="spellEnd"/>
            <w:r w:rsidRPr="00602A94">
              <w:rPr>
                <w:highlight w:val="yellow"/>
                <w:lang w:val="en-GB"/>
              </w:rPr>
              <w:t xml:space="preserve"> - &lt;Title&gt;</w:t>
            </w:r>
          </w:p>
          <w:p w14:paraId="2920F698" w14:textId="0AA65ED5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2A94">
              <w:rPr>
                <w:highlight w:val="yellow"/>
                <w:lang w:val="en-GB"/>
              </w:rPr>
              <w:t>&lt;any other produced result&gt;</w:t>
            </w:r>
          </w:p>
        </w:tc>
        <w:tc>
          <w:tcPr>
            <w:tcW w:w="3934" w:type="dxa"/>
            <w:vAlign w:val="center"/>
          </w:tcPr>
          <w:p w14:paraId="70A0FC0F" w14:textId="69BAAFCD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proofErr w:type="spellStart"/>
            <w:r w:rsidRPr="00602A94">
              <w:rPr>
                <w:highlight w:val="yellow"/>
                <w:lang w:val="en-GB"/>
              </w:rPr>
              <w:t>MSx</w:t>
            </w:r>
            <w:proofErr w:type="spellEnd"/>
            <w:r w:rsidRPr="00602A94">
              <w:rPr>
                <w:highlight w:val="yellow"/>
                <w:lang w:val="en-GB"/>
              </w:rPr>
              <w:t xml:space="preserve"> - &lt;Title&gt;</w:t>
            </w:r>
          </w:p>
        </w:tc>
      </w:tr>
      <w:tr w:rsidR="00C409FF" w:rsidRPr="00E84F4E" w14:paraId="1F19260A" w14:textId="77777777" w:rsidTr="00BD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D3FD708" w14:textId="4EB8B16E" w:rsidR="00C409FF" w:rsidRPr="006227D3" w:rsidRDefault="00C409FF" w:rsidP="002B0BB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WP4</w:t>
            </w:r>
          </w:p>
        </w:tc>
        <w:tc>
          <w:tcPr>
            <w:tcW w:w="850" w:type="dxa"/>
            <w:vAlign w:val="center"/>
          </w:tcPr>
          <w:p w14:paraId="25291A56" w14:textId="0B156223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T4.2</w:t>
            </w:r>
          </w:p>
        </w:tc>
        <w:tc>
          <w:tcPr>
            <w:tcW w:w="4111" w:type="dxa"/>
            <w:vAlign w:val="center"/>
          </w:tcPr>
          <w:p w14:paraId="34E41335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2CC1BA69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E07D0" w14:paraId="6FE83DBB" w14:textId="77777777" w:rsidTr="00BD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2D50395" w14:textId="4E628213" w:rsidR="00C409FF" w:rsidRPr="006227D3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WP5</w:t>
            </w:r>
          </w:p>
        </w:tc>
        <w:tc>
          <w:tcPr>
            <w:tcW w:w="850" w:type="dxa"/>
            <w:vAlign w:val="center"/>
          </w:tcPr>
          <w:p w14:paraId="60F73C93" w14:textId="0921F51C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T5.1</w:t>
            </w:r>
          </w:p>
        </w:tc>
        <w:tc>
          <w:tcPr>
            <w:tcW w:w="4111" w:type="dxa"/>
            <w:vAlign w:val="center"/>
          </w:tcPr>
          <w:p w14:paraId="07DBBE41" w14:textId="2BF654C9" w:rsidR="00C409FF" w:rsidRPr="002C5B55" w:rsidRDefault="002C5B55" w:rsidP="00BD0F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2C82">
              <w:rPr>
                <w:bCs/>
                <w:lang w:val="en-US"/>
              </w:rPr>
              <w:t>D5.1 - Data source risk assessment in the Surface Web, Deep Web and Dark Nets</w:t>
            </w:r>
          </w:p>
        </w:tc>
        <w:tc>
          <w:tcPr>
            <w:tcW w:w="3934" w:type="dxa"/>
            <w:vAlign w:val="center"/>
          </w:tcPr>
          <w:p w14:paraId="141E77D7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E07D0" w14:paraId="7497F7E8" w14:textId="77777777" w:rsidTr="00BD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DF9FE99" w14:textId="7CFEE6E2" w:rsidR="00C409FF" w:rsidRPr="006227D3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WP6</w:t>
            </w:r>
          </w:p>
        </w:tc>
        <w:tc>
          <w:tcPr>
            <w:tcW w:w="850" w:type="dxa"/>
            <w:vAlign w:val="center"/>
          </w:tcPr>
          <w:p w14:paraId="5AA92878" w14:textId="5EDE3441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T6.5</w:t>
            </w:r>
          </w:p>
        </w:tc>
        <w:tc>
          <w:tcPr>
            <w:tcW w:w="4111" w:type="dxa"/>
            <w:vAlign w:val="center"/>
          </w:tcPr>
          <w:p w14:paraId="26826B39" w14:textId="38552091" w:rsidR="00C409FF" w:rsidRPr="00D81A74" w:rsidRDefault="00D81A74" w:rsidP="00D81A74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1A74">
              <w:rPr>
                <w:color w:val="000000"/>
                <w:lang w:val="en-US"/>
              </w:rPr>
              <w:t>D6.5 - Illegal trafficking trend analysis</w:t>
            </w:r>
          </w:p>
        </w:tc>
        <w:tc>
          <w:tcPr>
            <w:tcW w:w="3934" w:type="dxa"/>
            <w:vAlign w:val="center"/>
          </w:tcPr>
          <w:p w14:paraId="74582532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E84F4E" w14:paraId="0285EE71" w14:textId="77777777" w:rsidTr="00BD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vAlign w:val="center"/>
          </w:tcPr>
          <w:p w14:paraId="032BDB1D" w14:textId="21A0826D" w:rsidR="00577AA7" w:rsidRPr="006227D3" w:rsidRDefault="00577AA7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9</w:t>
            </w:r>
          </w:p>
        </w:tc>
        <w:tc>
          <w:tcPr>
            <w:tcW w:w="850" w:type="dxa"/>
            <w:vAlign w:val="center"/>
          </w:tcPr>
          <w:p w14:paraId="4481879B" w14:textId="2CC6357A" w:rsidR="00577AA7" w:rsidRPr="00577AA7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T9.5</w:t>
            </w:r>
          </w:p>
        </w:tc>
        <w:tc>
          <w:tcPr>
            <w:tcW w:w="4111" w:type="dxa"/>
            <w:vAlign w:val="center"/>
          </w:tcPr>
          <w:p w14:paraId="383C1543" w14:textId="77777777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Merge w:val="restart"/>
            <w:vAlign w:val="center"/>
          </w:tcPr>
          <w:p w14:paraId="74086E8C" w14:textId="77777777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E84F4E" w14:paraId="4E329E54" w14:textId="77777777" w:rsidTr="00BD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1C598739" w14:textId="77777777" w:rsidR="00577AA7" w:rsidRPr="006227D3" w:rsidRDefault="00577AA7" w:rsidP="00BD0F08">
            <w:pPr>
              <w:jc w:val="center"/>
              <w:rPr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31A559BE" w14:textId="187D381E" w:rsidR="00577AA7" w:rsidRPr="00577AA7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T9.6</w:t>
            </w:r>
          </w:p>
        </w:tc>
        <w:tc>
          <w:tcPr>
            <w:tcW w:w="4111" w:type="dxa"/>
            <w:vAlign w:val="center"/>
          </w:tcPr>
          <w:p w14:paraId="2F70A52B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Merge/>
            <w:vAlign w:val="center"/>
          </w:tcPr>
          <w:p w14:paraId="0F7D1F9E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42AC8E94" w14:textId="77777777" w:rsidTr="00BD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CC27BA6" w14:textId="745520B0" w:rsidR="00C409FF" w:rsidRPr="006227D3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2C0E85B1" w14:textId="5F21E1BE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T10.2</w:t>
            </w:r>
          </w:p>
        </w:tc>
        <w:tc>
          <w:tcPr>
            <w:tcW w:w="4111" w:type="dxa"/>
            <w:vAlign w:val="center"/>
          </w:tcPr>
          <w:p w14:paraId="442BB0D7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Align w:val="center"/>
          </w:tcPr>
          <w:p w14:paraId="5B2C0444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E84F4E" w14:paraId="2B5CFD53" w14:textId="77777777" w:rsidTr="00BD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vAlign w:val="center"/>
          </w:tcPr>
          <w:p w14:paraId="56B0B9B2" w14:textId="2FC2C689" w:rsidR="00577AA7" w:rsidRPr="006227D3" w:rsidRDefault="00577AA7" w:rsidP="00BD0F08">
            <w:pPr>
              <w:jc w:val="center"/>
              <w:rPr>
                <w:lang w:val="en-GB"/>
              </w:rPr>
            </w:pPr>
            <w:r w:rsidRPr="008A2CC6">
              <w:rPr>
                <w:b w:val="0"/>
                <w:lang w:val="en-GB"/>
              </w:rPr>
              <w:t>WP11</w:t>
            </w:r>
          </w:p>
        </w:tc>
        <w:tc>
          <w:tcPr>
            <w:tcW w:w="850" w:type="dxa"/>
            <w:vAlign w:val="center"/>
          </w:tcPr>
          <w:p w14:paraId="54D0BB94" w14:textId="6C53988E" w:rsidR="00577AA7" w:rsidRPr="00577AA7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T11.1</w:t>
            </w:r>
          </w:p>
        </w:tc>
        <w:tc>
          <w:tcPr>
            <w:tcW w:w="4111" w:type="dxa"/>
            <w:vAlign w:val="center"/>
          </w:tcPr>
          <w:p w14:paraId="66B8F567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Merge w:val="restart"/>
            <w:vAlign w:val="center"/>
          </w:tcPr>
          <w:p w14:paraId="60AB6C0C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E84F4E" w14:paraId="238C9269" w14:textId="77777777" w:rsidTr="00BD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323C1BEC" w14:textId="77777777" w:rsidR="00577AA7" w:rsidRPr="008A2CC6" w:rsidRDefault="00577AA7" w:rsidP="00BD0F08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707F9FC" w14:textId="5E106DA7" w:rsidR="00577AA7" w:rsidRPr="00577AA7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T11.2</w:t>
            </w:r>
          </w:p>
        </w:tc>
        <w:tc>
          <w:tcPr>
            <w:tcW w:w="4111" w:type="dxa"/>
            <w:vAlign w:val="center"/>
          </w:tcPr>
          <w:p w14:paraId="180E1CCE" w14:textId="77777777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Merge/>
            <w:vAlign w:val="center"/>
          </w:tcPr>
          <w:p w14:paraId="7073BFA8" w14:textId="77777777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E84F4E" w14:paraId="4ABB6E5A" w14:textId="77777777" w:rsidTr="00BD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vAlign w:val="center"/>
          </w:tcPr>
          <w:p w14:paraId="296F2163" w14:textId="77777777" w:rsidR="00577AA7" w:rsidRPr="006227D3" w:rsidRDefault="00577AA7" w:rsidP="00BD0F08">
            <w:pPr>
              <w:jc w:val="center"/>
              <w:rPr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27608A57" w14:textId="6A49CACE" w:rsidR="00577AA7" w:rsidRPr="006227D3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T11.3</w:t>
            </w:r>
          </w:p>
        </w:tc>
        <w:tc>
          <w:tcPr>
            <w:tcW w:w="4111" w:type="dxa"/>
            <w:vAlign w:val="center"/>
          </w:tcPr>
          <w:p w14:paraId="3DA7E800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934" w:type="dxa"/>
            <w:vMerge/>
            <w:vAlign w:val="center"/>
          </w:tcPr>
          <w:p w14:paraId="6D7C0AE9" w14:textId="77777777" w:rsidR="00577AA7" w:rsidRPr="0016307B" w:rsidRDefault="00577AA7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04B961" w14:textId="77777777" w:rsidR="008B1C8E" w:rsidRPr="0040732B" w:rsidRDefault="008B1C8E" w:rsidP="0040732B">
      <w:pPr>
        <w:rPr>
          <w:lang w:val="en-GB"/>
        </w:rPr>
      </w:pPr>
    </w:p>
    <w:p w14:paraId="66297EE9" w14:textId="7D486F03" w:rsidR="008B1C8E" w:rsidRDefault="0016307B" w:rsidP="008B1C8E">
      <w:pPr>
        <w:pStyle w:val="Heading1"/>
        <w:rPr>
          <w:lang w:val="en-GB"/>
        </w:rPr>
      </w:pPr>
      <w:r w:rsidRPr="0016307B">
        <w:rPr>
          <w:lang w:val="en-GB"/>
        </w:rPr>
        <w:t>Activities in progress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790"/>
        <w:gridCol w:w="2990"/>
        <w:gridCol w:w="3544"/>
        <w:gridCol w:w="1666"/>
      </w:tblGrid>
      <w:tr w:rsidR="00577AA7" w:rsidRPr="0016307B" w14:paraId="3D92061C" w14:textId="7EB428D0" w:rsidTr="0043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shd w:val="clear" w:color="auto" w:fill="34495E"/>
            <w:vAlign w:val="center"/>
          </w:tcPr>
          <w:p w14:paraId="0CEDFCFC" w14:textId="77777777" w:rsidR="00577AA7" w:rsidRDefault="00577AA7" w:rsidP="00BD0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WP</w:t>
            </w:r>
          </w:p>
        </w:tc>
        <w:tc>
          <w:tcPr>
            <w:tcW w:w="790" w:type="dxa"/>
            <w:shd w:val="clear" w:color="auto" w:fill="34495E"/>
            <w:vAlign w:val="center"/>
          </w:tcPr>
          <w:p w14:paraId="210F130F" w14:textId="77777777" w:rsidR="00577AA7" w:rsidRPr="0016307B" w:rsidRDefault="00577AA7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990" w:type="dxa"/>
            <w:shd w:val="clear" w:color="auto" w:fill="34495E"/>
          </w:tcPr>
          <w:p w14:paraId="5A5AF32D" w14:textId="49FF183B" w:rsidR="00577AA7" w:rsidRPr="0016307B" w:rsidRDefault="00577AA7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Ongoing </w:t>
            </w:r>
            <w:r w:rsidRPr="0016307B">
              <w:rPr>
                <w:lang w:val="en-GB"/>
              </w:rPr>
              <w:t xml:space="preserve">Activity </w:t>
            </w:r>
          </w:p>
        </w:tc>
        <w:tc>
          <w:tcPr>
            <w:tcW w:w="3544" w:type="dxa"/>
            <w:shd w:val="clear" w:color="auto" w:fill="34495E"/>
            <w:vAlign w:val="center"/>
          </w:tcPr>
          <w:p w14:paraId="6E2FDF2F" w14:textId="17916640" w:rsidR="00577AA7" w:rsidRPr="0016307B" w:rsidRDefault="00577AA7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Expected </w:t>
            </w:r>
            <w:r w:rsidRPr="0016307B">
              <w:rPr>
                <w:lang w:val="en-GB"/>
              </w:rPr>
              <w:t>Results/Achievements</w:t>
            </w:r>
          </w:p>
        </w:tc>
        <w:tc>
          <w:tcPr>
            <w:tcW w:w="1666" w:type="dxa"/>
            <w:shd w:val="clear" w:color="auto" w:fill="34495E"/>
          </w:tcPr>
          <w:p w14:paraId="608EAE85" w14:textId="01C669DE" w:rsidR="00577AA7" w:rsidRPr="0016307B" w:rsidRDefault="00577AA7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Due Date</w:t>
            </w:r>
          </w:p>
        </w:tc>
      </w:tr>
      <w:tr w:rsidR="00577AA7" w:rsidRPr="00EE07D0" w14:paraId="07C6D3F0" w14:textId="5CCA0100" w:rsidTr="0043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6013990" w14:textId="731A860E" w:rsidR="00577AA7" w:rsidRDefault="00577AA7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WP1</w:t>
            </w:r>
          </w:p>
        </w:tc>
        <w:tc>
          <w:tcPr>
            <w:tcW w:w="790" w:type="dxa"/>
            <w:vAlign w:val="center"/>
          </w:tcPr>
          <w:p w14:paraId="180A178A" w14:textId="19E34C76" w:rsidR="00577AA7" w:rsidRPr="00577AA7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T1.2</w:t>
            </w:r>
          </w:p>
        </w:tc>
        <w:tc>
          <w:tcPr>
            <w:tcW w:w="2990" w:type="dxa"/>
          </w:tcPr>
          <w:p w14:paraId="5635D4E2" w14:textId="7F859C81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highlight w:val="yellow"/>
                <w:lang w:val="en-GB"/>
              </w:rPr>
              <w:t xml:space="preserve">&lt;Brief description of the </w:t>
            </w:r>
            <w:r>
              <w:rPr>
                <w:highlight w:val="yellow"/>
                <w:lang w:val="en-GB"/>
              </w:rPr>
              <w:t>activities in progress</w:t>
            </w:r>
            <w:r w:rsidRPr="0016307B">
              <w:rPr>
                <w:highlight w:val="yellow"/>
                <w:lang w:val="en-GB"/>
              </w:rPr>
              <w:t>&gt;</w:t>
            </w:r>
          </w:p>
        </w:tc>
        <w:tc>
          <w:tcPr>
            <w:tcW w:w="3544" w:type="dxa"/>
            <w:vAlign w:val="center"/>
          </w:tcPr>
          <w:p w14:paraId="6A34D471" w14:textId="5248929B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r w:rsidRPr="0016307B">
              <w:rPr>
                <w:highlight w:val="yellow"/>
                <w:lang w:val="en-GB"/>
              </w:rPr>
              <w:t xml:space="preserve">&lt;Brief description of the </w:t>
            </w:r>
            <w:r>
              <w:rPr>
                <w:highlight w:val="yellow"/>
                <w:lang w:val="en-GB"/>
              </w:rPr>
              <w:t>expected</w:t>
            </w:r>
            <w:r w:rsidRPr="0016307B">
              <w:rPr>
                <w:highlight w:val="yellow"/>
                <w:lang w:val="en-GB"/>
              </w:rPr>
              <w:t xml:space="preserve"> results and achievements&gt;</w:t>
            </w:r>
          </w:p>
        </w:tc>
        <w:tc>
          <w:tcPr>
            <w:tcW w:w="1666" w:type="dxa"/>
          </w:tcPr>
          <w:p w14:paraId="4C95514A" w14:textId="77777777" w:rsidR="00577AA7" w:rsidRPr="0016307B" w:rsidRDefault="00577AA7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</w:tr>
      <w:tr w:rsidR="00C409FF" w:rsidRPr="00E84F4E" w14:paraId="0D6495C2" w14:textId="09E9E006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3DD5DEC" w14:textId="52D43301" w:rsidR="00C409FF" w:rsidRPr="0016307B" w:rsidRDefault="00C409FF" w:rsidP="002B0BB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WP4</w:t>
            </w:r>
          </w:p>
        </w:tc>
        <w:tc>
          <w:tcPr>
            <w:tcW w:w="790" w:type="dxa"/>
            <w:vAlign w:val="center"/>
          </w:tcPr>
          <w:p w14:paraId="0E691DE0" w14:textId="1D9A75D9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T4.2</w:t>
            </w:r>
          </w:p>
        </w:tc>
        <w:tc>
          <w:tcPr>
            <w:tcW w:w="2990" w:type="dxa"/>
            <w:vAlign w:val="center"/>
          </w:tcPr>
          <w:p w14:paraId="71ABC681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65EB428A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6C4409C3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E07D0" w14:paraId="4C8E23D3" w14:textId="093777E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6D1DCFC" w14:textId="49A7C3B9" w:rsidR="00C409FF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WP5</w:t>
            </w:r>
          </w:p>
        </w:tc>
        <w:tc>
          <w:tcPr>
            <w:tcW w:w="790" w:type="dxa"/>
            <w:vAlign w:val="center"/>
          </w:tcPr>
          <w:p w14:paraId="1C17A184" w14:textId="2B80DDB4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T5.1</w:t>
            </w:r>
          </w:p>
        </w:tc>
        <w:tc>
          <w:tcPr>
            <w:tcW w:w="2990" w:type="dxa"/>
            <w:vAlign w:val="center"/>
          </w:tcPr>
          <w:p w14:paraId="519C02FE" w14:textId="6D452E43" w:rsidR="00C409FF" w:rsidRPr="0016307B" w:rsidRDefault="00A77774" w:rsidP="0030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We built a questionnaire for </w:t>
            </w:r>
            <w:r w:rsidRPr="00A77774">
              <w:rPr>
                <w:lang w:val="en-GB"/>
              </w:rPr>
              <w:t>practitioner</w:t>
            </w:r>
            <w:r w:rsidR="006B3829">
              <w:rPr>
                <w:lang w:val="en-GB"/>
              </w:rPr>
              <w:t>s</w:t>
            </w:r>
            <w:r>
              <w:rPr>
                <w:lang w:val="en-GB"/>
              </w:rPr>
              <w:t xml:space="preserve"> in order to understand if what we found in task 5.1 </w:t>
            </w:r>
            <w:r w:rsidR="00301716">
              <w:rPr>
                <w:lang w:val="en-GB"/>
              </w:rPr>
              <w:t xml:space="preserve">shared also in the </w:t>
            </w:r>
            <w:r w:rsidR="000825FE">
              <w:rPr>
                <w:lang w:val="en-GB"/>
              </w:rPr>
              <w:t>everyday</w:t>
            </w:r>
            <w:r w:rsidR="00301716">
              <w:rPr>
                <w:lang w:val="en-GB"/>
              </w:rPr>
              <w:t xml:space="preserve"> environment.</w:t>
            </w:r>
            <w:r w:rsidR="000825FE">
              <w:rPr>
                <w:lang w:val="en-GB"/>
              </w:rPr>
              <w:t xml:space="preserve"> Based on this research we will write </w:t>
            </w:r>
            <w:r w:rsidR="006608D2">
              <w:rPr>
                <w:lang w:val="en-GB"/>
              </w:rPr>
              <w:t xml:space="preserve">down a deliverable where we discuss the findings. </w:t>
            </w:r>
          </w:p>
        </w:tc>
        <w:tc>
          <w:tcPr>
            <w:tcW w:w="3544" w:type="dxa"/>
            <w:vAlign w:val="center"/>
          </w:tcPr>
          <w:p w14:paraId="692BB365" w14:textId="281846C0" w:rsidR="00C409FF" w:rsidRPr="0016307B" w:rsidRDefault="006B3829" w:rsidP="001A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We expect to have a confirmation from the </w:t>
            </w:r>
            <w:r w:rsidRPr="00A77774">
              <w:rPr>
                <w:lang w:val="en-GB"/>
              </w:rPr>
              <w:t>practitioner</w:t>
            </w:r>
            <w:r>
              <w:rPr>
                <w:lang w:val="en-GB"/>
              </w:rPr>
              <w:t xml:space="preserve">s </w:t>
            </w:r>
            <w:r w:rsidR="001A62E9">
              <w:rPr>
                <w:lang w:val="en-GB"/>
              </w:rPr>
              <w:t>about</w:t>
            </w:r>
            <w:r>
              <w:rPr>
                <w:lang w:val="en-GB"/>
              </w:rPr>
              <w:t xml:space="preserve"> our</w:t>
            </w:r>
            <w:r w:rsidR="00790F5D">
              <w:rPr>
                <w:lang w:val="en-GB"/>
              </w:rPr>
              <w:t xml:space="preserve"> parameters and indicators found in task 5.1.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666" w:type="dxa"/>
          </w:tcPr>
          <w:p w14:paraId="2FFF8859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E07D0" w14:paraId="5C936F32" w14:textId="185CC8AE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E8A3F8F" w14:textId="1086517D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WP6</w:t>
            </w:r>
          </w:p>
        </w:tc>
        <w:tc>
          <w:tcPr>
            <w:tcW w:w="790" w:type="dxa"/>
            <w:vAlign w:val="center"/>
          </w:tcPr>
          <w:p w14:paraId="18B54FA8" w14:textId="3213A66E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T6.5</w:t>
            </w:r>
          </w:p>
        </w:tc>
        <w:tc>
          <w:tcPr>
            <w:tcW w:w="2990" w:type="dxa"/>
            <w:vAlign w:val="center"/>
          </w:tcPr>
          <w:p w14:paraId="7EBD997F" w14:textId="3C2532E9" w:rsidR="00C409FF" w:rsidRPr="0016307B" w:rsidRDefault="000029C0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 built the Machine Learning models. We are now further testing them in order to have better performances. Moreover</w:t>
            </w:r>
            <w:r w:rsidR="007F1DDF">
              <w:rPr>
                <w:lang w:val="en-GB"/>
              </w:rPr>
              <w:t>,</w:t>
            </w:r>
            <w:r>
              <w:rPr>
                <w:lang w:val="en-GB"/>
              </w:rPr>
              <w:t xml:space="preserve"> we are </w:t>
            </w:r>
            <w:r w:rsidR="007F1DDF">
              <w:rPr>
                <w:lang w:val="en-GB"/>
              </w:rPr>
              <w:t>going to test the trend analysis tool for the Dark Web markets.</w:t>
            </w:r>
          </w:p>
        </w:tc>
        <w:tc>
          <w:tcPr>
            <w:tcW w:w="3544" w:type="dxa"/>
            <w:vAlign w:val="center"/>
          </w:tcPr>
          <w:p w14:paraId="4AB6A98D" w14:textId="7CB1BFBF" w:rsidR="00C409FF" w:rsidRPr="0016307B" w:rsidRDefault="00F83874" w:rsidP="00F8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58670C">
              <w:rPr>
                <w:lang w:val="en-US"/>
              </w:rPr>
              <w:t xml:space="preserve">Random Forest classifiers </w:t>
            </w:r>
            <w:r w:rsidR="0058670C" w:rsidRPr="0058670C">
              <w:rPr>
                <w:lang w:val="en-US"/>
              </w:rPr>
              <w:t>on 28 clas</w:t>
            </w:r>
            <w:r w:rsidR="0058670C">
              <w:rPr>
                <w:lang w:val="en-US"/>
              </w:rPr>
              <w:t xml:space="preserve">ses classification reaches 65.3% of accuracy, on 3 </w:t>
            </w:r>
            <w:r w:rsidR="0058670C" w:rsidRPr="0058670C">
              <w:rPr>
                <w:lang w:val="en-US"/>
              </w:rPr>
              <w:t>clas</w:t>
            </w:r>
            <w:r w:rsidR="0058670C">
              <w:rPr>
                <w:lang w:val="en-US"/>
              </w:rPr>
              <w:t xml:space="preserve">ses classification reaches 81% of accuracy. We expect to improve these results adding the possibility </w:t>
            </w:r>
            <w:r w:rsidR="00497ECF">
              <w:rPr>
                <w:lang w:val="en-US"/>
              </w:rPr>
              <w:t xml:space="preserve">to use a text classifier. </w:t>
            </w:r>
          </w:p>
        </w:tc>
        <w:tc>
          <w:tcPr>
            <w:tcW w:w="1666" w:type="dxa"/>
          </w:tcPr>
          <w:p w14:paraId="3A8B7D39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7C9BECD2" w14:textId="3ED961CB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 w:val="restart"/>
            <w:vAlign w:val="center"/>
          </w:tcPr>
          <w:p w14:paraId="0CDC8FD4" w14:textId="7CC8BD01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9</w:t>
            </w:r>
          </w:p>
        </w:tc>
        <w:tc>
          <w:tcPr>
            <w:tcW w:w="790" w:type="dxa"/>
            <w:vAlign w:val="center"/>
          </w:tcPr>
          <w:p w14:paraId="0486801A" w14:textId="101D9D2C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T9.5</w:t>
            </w:r>
          </w:p>
        </w:tc>
        <w:tc>
          <w:tcPr>
            <w:tcW w:w="2990" w:type="dxa"/>
            <w:vAlign w:val="center"/>
          </w:tcPr>
          <w:p w14:paraId="36ED0EE2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3F60B8BC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34897566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2B56A6A4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  <w:vAlign w:val="center"/>
          </w:tcPr>
          <w:p w14:paraId="49CD4774" w14:textId="77777777" w:rsidR="00C409FF" w:rsidRPr="006227D3" w:rsidRDefault="00C409FF" w:rsidP="00BD0F08">
            <w:pPr>
              <w:jc w:val="center"/>
              <w:rPr>
                <w:lang w:val="en-GB"/>
              </w:rPr>
            </w:pPr>
          </w:p>
        </w:tc>
        <w:tc>
          <w:tcPr>
            <w:tcW w:w="790" w:type="dxa"/>
            <w:vAlign w:val="center"/>
          </w:tcPr>
          <w:p w14:paraId="633B1AE9" w14:textId="74B6ECAF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T9.6</w:t>
            </w:r>
          </w:p>
        </w:tc>
        <w:tc>
          <w:tcPr>
            <w:tcW w:w="2990" w:type="dxa"/>
            <w:vAlign w:val="center"/>
          </w:tcPr>
          <w:p w14:paraId="6D843A74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04C35DDE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55F4CC83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5CD115AC" w14:textId="300CD4D8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39A47F1" w14:textId="0D545522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10</w:t>
            </w:r>
          </w:p>
        </w:tc>
        <w:tc>
          <w:tcPr>
            <w:tcW w:w="790" w:type="dxa"/>
            <w:vAlign w:val="center"/>
          </w:tcPr>
          <w:p w14:paraId="50C69848" w14:textId="3C215724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T10.2</w:t>
            </w:r>
          </w:p>
        </w:tc>
        <w:tc>
          <w:tcPr>
            <w:tcW w:w="2990" w:type="dxa"/>
            <w:vAlign w:val="center"/>
          </w:tcPr>
          <w:p w14:paraId="6DCCD0AE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656E8AD6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774E3436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57DF032C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 w:val="restart"/>
            <w:vAlign w:val="center"/>
          </w:tcPr>
          <w:p w14:paraId="7FFB88BC" w14:textId="630DD6CD" w:rsidR="00C409FF" w:rsidRPr="006227D3" w:rsidRDefault="00C409FF" w:rsidP="00BD0F08">
            <w:pPr>
              <w:jc w:val="center"/>
              <w:rPr>
                <w:lang w:val="en-GB"/>
              </w:rPr>
            </w:pPr>
            <w:r w:rsidRPr="008A2CC6">
              <w:rPr>
                <w:b w:val="0"/>
                <w:lang w:val="en-GB"/>
              </w:rPr>
              <w:t>WP11</w:t>
            </w:r>
          </w:p>
        </w:tc>
        <w:tc>
          <w:tcPr>
            <w:tcW w:w="790" w:type="dxa"/>
            <w:vAlign w:val="center"/>
          </w:tcPr>
          <w:p w14:paraId="6FB991E0" w14:textId="184BA08C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T11.1</w:t>
            </w:r>
          </w:p>
        </w:tc>
        <w:tc>
          <w:tcPr>
            <w:tcW w:w="2990" w:type="dxa"/>
            <w:vAlign w:val="center"/>
          </w:tcPr>
          <w:p w14:paraId="3D1E28B3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490C2B46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72E50ADF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44E5A774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  <w:vAlign w:val="center"/>
          </w:tcPr>
          <w:p w14:paraId="28B60450" w14:textId="77777777" w:rsidR="00C409FF" w:rsidRPr="008A2CC6" w:rsidRDefault="00C409FF" w:rsidP="00BD0F08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790" w:type="dxa"/>
            <w:vAlign w:val="center"/>
          </w:tcPr>
          <w:p w14:paraId="69D0450E" w14:textId="285AE138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T11.2</w:t>
            </w:r>
          </w:p>
        </w:tc>
        <w:tc>
          <w:tcPr>
            <w:tcW w:w="2990" w:type="dxa"/>
            <w:vAlign w:val="center"/>
          </w:tcPr>
          <w:p w14:paraId="75F61BAD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7D90A3C5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30E7BA5F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0029C0" w14:paraId="0874B0D4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Merge/>
            <w:vAlign w:val="center"/>
          </w:tcPr>
          <w:p w14:paraId="21899A0F" w14:textId="77777777" w:rsidR="00C409FF" w:rsidRPr="006227D3" w:rsidRDefault="00C409FF" w:rsidP="00BD0F08">
            <w:pPr>
              <w:jc w:val="center"/>
              <w:rPr>
                <w:lang w:val="en-GB"/>
              </w:rPr>
            </w:pPr>
          </w:p>
        </w:tc>
        <w:tc>
          <w:tcPr>
            <w:tcW w:w="790" w:type="dxa"/>
            <w:vAlign w:val="center"/>
          </w:tcPr>
          <w:p w14:paraId="36E7FA95" w14:textId="3CF048D8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T11.3</w:t>
            </w:r>
          </w:p>
        </w:tc>
        <w:tc>
          <w:tcPr>
            <w:tcW w:w="2990" w:type="dxa"/>
            <w:vAlign w:val="center"/>
          </w:tcPr>
          <w:p w14:paraId="7C84E464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544" w:type="dxa"/>
            <w:vAlign w:val="center"/>
          </w:tcPr>
          <w:p w14:paraId="113ACE5C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66" w:type="dxa"/>
          </w:tcPr>
          <w:p w14:paraId="180B66D5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9F73499" w14:textId="77777777" w:rsidR="00250E34" w:rsidRDefault="00250E34" w:rsidP="00250E34">
      <w:pPr>
        <w:rPr>
          <w:lang w:val="en-GB"/>
        </w:rPr>
      </w:pPr>
    </w:p>
    <w:tbl>
      <w:tblPr>
        <w:tblStyle w:val="LightLis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419"/>
        <w:gridCol w:w="6768"/>
      </w:tblGrid>
      <w:tr w:rsidR="00250E34" w:rsidRPr="00EE07D0" w14:paraId="4B1ACAE2" w14:textId="77777777" w:rsidTr="00250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shd w:val="clear" w:color="auto" w:fill="34495E"/>
            <w:vAlign w:val="center"/>
          </w:tcPr>
          <w:p w14:paraId="355073EA" w14:textId="77777777" w:rsidR="00250E34" w:rsidRDefault="00250E34" w:rsidP="00BD0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WP</w:t>
            </w:r>
          </w:p>
        </w:tc>
        <w:tc>
          <w:tcPr>
            <w:tcW w:w="720" w:type="pct"/>
            <w:shd w:val="clear" w:color="auto" w:fill="34495E"/>
            <w:vAlign w:val="center"/>
          </w:tcPr>
          <w:p w14:paraId="6A7BA063" w14:textId="77777777" w:rsidR="00250E34" w:rsidRPr="0016307B" w:rsidRDefault="00250E34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3434" w:type="pct"/>
            <w:shd w:val="clear" w:color="auto" w:fill="34495E"/>
            <w:vAlign w:val="center"/>
          </w:tcPr>
          <w:p w14:paraId="23C4E1A4" w14:textId="68DD5616" w:rsidR="00250E34" w:rsidRPr="0016307B" w:rsidRDefault="00250E34" w:rsidP="00BD0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in progress</w:t>
            </w:r>
            <w:r w:rsidRPr="00602A94">
              <w:rPr>
                <w:lang w:val="en-GB"/>
              </w:rPr>
              <w:t xml:space="preserve"> deliverables (including internal)</w:t>
            </w:r>
          </w:p>
        </w:tc>
      </w:tr>
      <w:tr w:rsidR="00C409FF" w:rsidRPr="0008464C" w14:paraId="7D4C3568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Align w:val="center"/>
          </w:tcPr>
          <w:p w14:paraId="5DE611B2" w14:textId="1FE01619" w:rsidR="00C409FF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WP1</w:t>
            </w:r>
          </w:p>
        </w:tc>
        <w:tc>
          <w:tcPr>
            <w:tcW w:w="720" w:type="pct"/>
            <w:vAlign w:val="center"/>
          </w:tcPr>
          <w:p w14:paraId="5E41D272" w14:textId="44D7915C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T1.2</w:t>
            </w:r>
          </w:p>
        </w:tc>
        <w:tc>
          <w:tcPr>
            <w:tcW w:w="3434" w:type="pct"/>
            <w:vAlign w:val="center"/>
          </w:tcPr>
          <w:p w14:paraId="70A799F2" w14:textId="77777777" w:rsidR="00C409FF" w:rsidRPr="00602A94" w:rsidRDefault="00C409FF" w:rsidP="00BD0F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  <w:proofErr w:type="spellStart"/>
            <w:r w:rsidRPr="00602A94">
              <w:rPr>
                <w:highlight w:val="yellow"/>
                <w:lang w:val="en-GB"/>
              </w:rPr>
              <w:t>Dx.y</w:t>
            </w:r>
            <w:proofErr w:type="spellEnd"/>
            <w:r w:rsidRPr="00602A94">
              <w:rPr>
                <w:highlight w:val="yellow"/>
                <w:lang w:val="en-GB"/>
              </w:rPr>
              <w:t xml:space="preserve"> - &lt;Title&gt;</w:t>
            </w:r>
          </w:p>
          <w:p w14:paraId="1E335820" w14:textId="68C9D392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02A94">
              <w:rPr>
                <w:highlight w:val="yellow"/>
                <w:lang w:val="en-GB"/>
              </w:rPr>
              <w:t>&lt;any other produced result&gt;</w:t>
            </w:r>
          </w:p>
        </w:tc>
      </w:tr>
      <w:tr w:rsidR="00C409FF" w:rsidRPr="00E84F4E" w14:paraId="4C471176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Align w:val="center"/>
          </w:tcPr>
          <w:p w14:paraId="520C3513" w14:textId="496975D7" w:rsidR="00C409FF" w:rsidRPr="0016307B" w:rsidRDefault="00C409FF" w:rsidP="002B0BB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WP4</w:t>
            </w:r>
          </w:p>
        </w:tc>
        <w:tc>
          <w:tcPr>
            <w:tcW w:w="720" w:type="pct"/>
            <w:vAlign w:val="center"/>
          </w:tcPr>
          <w:p w14:paraId="395CF05F" w14:textId="7624557F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T4.2</w:t>
            </w:r>
          </w:p>
        </w:tc>
        <w:tc>
          <w:tcPr>
            <w:tcW w:w="3434" w:type="pct"/>
            <w:vAlign w:val="center"/>
          </w:tcPr>
          <w:p w14:paraId="3D7E4E85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46830E50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Align w:val="center"/>
          </w:tcPr>
          <w:p w14:paraId="5D75A765" w14:textId="6AF0DA5A" w:rsidR="00C409FF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WP5</w:t>
            </w:r>
          </w:p>
        </w:tc>
        <w:tc>
          <w:tcPr>
            <w:tcW w:w="720" w:type="pct"/>
            <w:vAlign w:val="center"/>
          </w:tcPr>
          <w:p w14:paraId="05A3AB22" w14:textId="4D2A22FF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T5.1</w:t>
            </w:r>
          </w:p>
        </w:tc>
        <w:tc>
          <w:tcPr>
            <w:tcW w:w="3434" w:type="pct"/>
            <w:vAlign w:val="center"/>
          </w:tcPr>
          <w:p w14:paraId="72E8D7DE" w14:textId="7E9701FB" w:rsidR="00C409FF" w:rsidRPr="002C64CB" w:rsidRDefault="002C64CB" w:rsidP="002C64CB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D5.6</w:t>
            </w:r>
            <w:r w:rsidRPr="002C64CB">
              <w:rPr>
                <w:lang w:val="en-GB"/>
              </w:rPr>
              <w:t xml:space="preserve"> - &lt;Title&gt;</w:t>
            </w:r>
          </w:p>
        </w:tc>
      </w:tr>
      <w:tr w:rsidR="00C409FF" w:rsidRPr="00EE07D0" w14:paraId="45476AF3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Align w:val="center"/>
          </w:tcPr>
          <w:p w14:paraId="1A0D75A7" w14:textId="1F2F4806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WP6</w:t>
            </w:r>
          </w:p>
        </w:tc>
        <w:tc>
          <w:tcPr>
            <w:tcW w:w="720" w:type="pct"/>
            <w:vAlign w:val="center"/>
          </w:tcPr>
          <w:p w14:paraId="116740D7" w14:textId="0FF47D21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T6.5</w:t>
            </w:r>
          </w:p>
        </w:tc>
        <w:tc>
          <w:tcPr>
            <w:tcW w:w="3434" w:type="pct"/>
            <w:vAlign w:val="center"/>
          </w:tcPr>
          <w:p w14:paraId="412F4249" w14:textId="330F36F3" w:rsidR="00C409FF" w:rsidRPr="009F049F" w:rsidRDefault="009F049F" w:rsidP="009F049F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049F">
              <w:rPr>
                <w:lang w:val="en-GB"/>
              </w:rPr>
              <w:t xml:space="preserve">D6.5 – Final version of the previous deliverable including the trend analysis </w:t>
            </w:r>
          </w:p>
        </w:tc>
      </w:tr>
      <w:tr w:rsidR="00C409FF" w:rsidRPr="00E84F4E" w14:paraId="07564EA5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Merge w:val="restart"/>
            <w:vAlign w:val="center"/>
          </w:tcPr>
          <w:p w14:paraId="1D567EDE" w14:textId="5A41B185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9</w:t>
            </w:r>
          </w:p>
        </w:tc>
        <w:tc>
          <w:tcPr>
            <w:tcW w:w="720" w:type="pct"/>
            <w:vAlign w:val="center"/>
          </w:tcPr>
          <w:p w14:paraId="1A4DC1F3" w14:textId="43000DC5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T9.5</w:t>
            </w:r>
          </w:p>
        </w:tc>
        <w:tc>
          <w:tcPr>
            <w:tcW w:w="3434" w:type="pct"/>
            <w:vAlign w:val="center"/>
          </w:tcPr>
          <w:p w14:paraId="34163CB4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170326DC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Merge/>
            <w:vAlign w:val="center"/>
          </w:tcPr>
          <w:p w14:paraId="7B48ED26" w14:textId="77777777" w:rsidR="00C409FF" w:rsidRPr="006227D3" w:rsidRDefault="00C409FF" w:rsidP="00BD0F08">
            <w:pPr>
              <w:jc w:val="center"/>
              <w:rPr>
                <w:lang w:val="en-GB"/>
              </w:rPr>
            </w:pPr>
          </w:p>
        </w:tc>
        <w:tc>
          <w:tcPr>
            <w:tcW w:w="720" w:type="pct"/>
            <w:vAlign w:val="center"/>
          </w:tcPr>
          <w:p w14:paraId="37BEB6DA" w14:textId="18AEBCF1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T9.6</w:t>
            </w:r>
          </w:p>
        </w:tc>
        <w:tc>
          <w:tcPr>
            <w:tcW w:w="3434" w:type="pct"/>
            <w:vAlign w:val="center"/>
          </w:tcPr>
          <w:p w14:paraId="2A79A030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6C5A42AE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Align w:val="center"/>
          </w:tcPr>
          <w:p w14:paraId="2855A128" w14:textId="63908766" w:rsidR="00C409FF" w:rsidRPr="0016307B" w:rsidRDefault="00C409FF" w:rsidP="00BD0F08">
            <w:pPr>
              <w:jc w:val="center"/>
              <w:rPr>
                <w:b w:val="0"/>
                <w:lang w:val="en-GB"/>
              </w:rPr>
            </w:pPr>
            <w:r w:rsidRPr="006227D3">
              <w:rPr>
                <w:b w:val="0"/>
                <w:lang w:val="en-GB"/>
              </w:rPr>
              <w:t>WP</w:t>
            </w:r>
            <w:r>
              <w:rPr>
                <w:b w:val="0"/>
                <w:lang w:val="en-GB"/>
              </w:rPr>
              <w:t>10</w:t>
            </w:r>
          </w:p>
        </w:tc>
        <w:tc>
          <w:tcPr>
            <w:tcW w:w="720" w:type="pct"/>
            <w:vAlign w:val="center"/>
          </w:tcPr>
          <w:p w14:paraId="7814567E" w14:textId="3DD46D9F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T10.2</w:t>
            </w:r>
          </w:p>
        </w:tc>
        <w:tc>
          <w:tcPr>
            <w:tcW w:w="3434" w:type="pct"/>
            <w:vAlign w:val="center"/>
          </w:tcPr>
          <w:p w14:paraId="3F470D3E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0B6584E9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Merge w:val="restart"/>
            <w:vAlign w:val="center"/>
          </w:tcPr>
          <w:p w14:paraId="0F043C4C" w14:textId="1B563FE8" w:rsidR="00C409FF" w:rsidRPr="006227D3" w:rsidRDefault="00C409FF" w:rsidP="00BD0F08">
            <w:pPr>
              <w:jc w:val="center"/>
              <w:rPr>
                <w:lang w:val="en-GB"/>
              </w:rPr>
            </w:pPr>
            <w:r w:rsidRPr="008A2CC6">
              <w:rPr>
                <w:b w:val="0"/>
                <w:lang w:val="en-GB"/>
              </w:rPr>
              <w:t>WP11</w:t>
            </w:r>
          </w:p>
        </w:tc>
        <w:tc>
          <w:tcPr>
            <w:tcW w:w="720" w:type="pct"/>
            <w:vAlign w:val="center"/>
          </w:tcPr>
          <w:p w14:paraId="3089F6A5" w14:textId="2C692959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T11.1</w:t>
            </w:r>
          </w:p>
        </w:tc>
        <w:tc>
          <w:tcPr>
            <w:tcW w:w="3434" w:type="pct"/>
            <w:vAlign w:val="center"/>
          </w:tcPr>
          <w:p w14:paraId="37C7E9EA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5D876C78" w14:textId="77777777" w:rsidTr="00250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Merge/>
            <w:vAlign w:val="center"/>
          </w:tcPr>
          <w:p w14:paraId="47723591" w14:textId="77777777" w:rsidR="00C409FF" w:rsidRPr="008A2CC6" w:rsidRDefault="00C409FF" w:rsidP="00BD0F08">
            <w:pPr>
              <w:jc w:val="center"/>
              <w:rPr>
                <w:b w:val="0"/>
                <w:lang w:val="en-GB"/>
              </w:rPr>
            </w:pPr>
          </w:p>
        </w:tc>
        <w:tc>
          <w:tcPr>
            <w:tcW w:w="720" w:type="pct"/>
            <w:vAlign w:val="center"/>
          </w:tcPr>
          <w:p w14:paraId="037DDD16" w14:textId="5963FC5E" w:rsidR="00C409FF" w:rsidRPr="00577AA7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T11.2</w:t>
            </w:r>
          </w:p>
        </w:tc>
        <w:tc>
          <w:tcPr>
            <w:tcW w:w="3434" w:type="pct"/>
            <w:vAlign w:val="center"/>
          </w:tcPr>
          <w:p w14:paraId="0E974D91" w14:textId="77777777" w:rsidR="00C409FF" w:rsidRPr="0016307B" w:rsidRDefault="00C409FF" w:rsidP="00BD0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430439FC" w14:textId="77777777" w:rsidTr="00250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pct"/>
            <w:vMerge/>
            <w:vAlign w:val="center"/>
          </w:tcPr>
          <w:p w14:paraId="50A89C62" w14:textId="77777777" w:rsidR="00C409FF" w:rsidRPr="006227D3" w:rsidRDefault="00C409FF" w:rsidP="00BD0F08">
            <w:pPr>
              <w:jc w:val="center"/>
              <w:rPr>
                <w:lang w:val="en-GB"/>
              </w:rPr>
            </w:pPr>
          </w:p>
        </w:tc>
        <w:tc>
          <w:tcPr>
            <w:tcW w:w="720" w:type="pct"/>
            <w:vAlign w:val="center"/>
          </w:tcPr>
          <w:p w14:paraId="6F844F37" w14:textId="7BD3BE9C" w:rsidR="00C409FF" w:rsidRPr="00577AA7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77AA7">
              <w:rPr>
                <w:b/>
                <w:lang w:val="en-GB"/>
              </w:rPr>
              <w:t>T11.3</w:t>
            </w:r>
          </w:p>
        </w:tc>
        <w:tc>
          <w:tcPr>
            <w:tcW w:w="3434" w:type="pct"/>
            <w:vAlign w:val="center"/>
          </w:tcPr>
          <w:p w14:paraId="41DFD53C" w14:textId="77777777" w:rsidR="00C409FF" w:rsidRPr="0016307B" w:rsidRDefault="00C409FF" w:rsidP="00BD0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9BD27C7" w14:textId="77777777" w:rsidR="0040732B" w:rsidRDefault="0040732B" w:rsidP="0016307B">
      <w:pPr>
        <w:rPr>
          <w:lang w:val="en-GB"/>
        </w:rPr>
      </w:pPr>
    </w:p>
    <w:p w14:paraId="311AD708" w14:textId="7734657B" w:rsidR="00700D42" w:rsidRPr="00700D42" w:rsidRDefault="00495F34" w:rsidP="00700D42">
      <w:pPr>
        <w:pStyle w:val="Heading1"/>
        <w:rPr>
          <w:lang w:val="en-GB"/>
        </w:rPr>
      </w:pPr>
      <w:r w:rsidRPr="00D32444">
        <w:rPr>
          <w:lang w:val="en-GB"/>
        </w:rPr>
        <w:t>Risks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1418"/>
        <w:gridCol w:w="1559"/>
        <w:gridCol w:w="1524"/>
      </w:tblGrid>
      <w:tr w:rsidR="00602A94" w:rsidRPr="0016307B" w14:paraId="742CD63E" w14:textId="77777777" w:rsidTr="00084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34495E"/>
            <w:vAlign w:val="center"/>
          </w:tcPr>
          <w:p w14:paraId="38832A11" w14:textId="1548BCEA" w:rsidR="00602A94" w:rsidRDefault="00602A94" w:rsidP="00F02516">
            <w:pPr>
              <w:rPr>
                <w:lang w:val="en-GB"/>
              </w:rPr>
            </w:pPr>
            <w:r w:rsidRPr="00602A94">
              <w:rPr>
                <w:lang w:val="en-GB"/>
              </w:rPr>
              <w:t>Task</w:t>
            </w:r>
          </w:p>
        </w:tc>
        <w:tc>
          <w:tcPr>
            <w:tcW w:w="2268" w:type="dxa"/>
            <w:shd w:val="clear" w:color="auto" w:fill="34495E"/>
            <w:vAlign w:val="center"/>
          </w:tcPr>
          <w:p w14:paraId="42B8D13C" w14:textId="378D0846" w:rsidR="00602A94" w:rsidRPr="0016307B" w:rsidRDefault="00602A94" w:rsidP="00F0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Risk</w:t>
            </w:r>
            <w:r w:rsidRPr="0016307B">
              <w:rPr>
                <w:lang w:val="en-GB"/>
              </w:rPr>
              <w:t xml:space="preserve"> </w:t>
            </w:r>
          </w:p>
        </w:tc>
        <w:tc>
          <w:tcPr>
            <w:tcW w:w="2268" w:type="dxa"/>
            <w:shd w:val="clear" w:color="auto" w:fill="34495E"/>
            <w:vAlign w:val="center"/>
          </w:tcPr>
          <w:p w14:paraId="473FB9FF" w14:textId="28640E8C" w:rsidR="00602A94" w:rsidRPr="0016307B" w:rsidRDefault="00602A94" w:rsidP="00F0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Impact</w:t>
            </w:r>
          </w:p>
        </w:tc>
        <w:tc>
          <w:tcPr>
            <w:tcW w:w="1418" w:type="dxa"/>
            <w:shd w:val="clear" w:color="auto" w:fill="34495E"/>
          </w:tcPr>
          <w:p w14:paraId="72CF4540" w14:textId="2487D1CD" w:rsidR="00602A94" w:rsidRDefault="00602A94" w:rsidP="00495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Probability (L/M/H)</w:t>
            </w:r>
          </w:p>
        </w:tc>
        <w:tc>
          <w:tcPr>
            <w:tcW w:w="1559" w:type="dxa"/>
            <w:shd w:val="clear" w:color="auto" w:fill="34495E"/>
          </w:tcPr>
          <w:p w14:paraId="15CBC5D2" w14:textId="37CFE209" w:rsidR="00602A94" w:rsidRDefault="00602A94" w:rsidP="00F0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Mitigation action/plan</w:t>
            </w:r>
          </w:p>
        </w:tc>
        <w:tc>
          <w:tcPr>
            <w:tcW w:w="1524" w:type="dxa"/>
            <w:shd w:val="clear" w:color="auto" w:fill="34495E"/>
            <w:vAlign w:val="center"/>
          </w:tcPr>
          <w:p w14:paraId="6E0FEE10" w14:textId="4A2F5B3B" w:rsidR="00602A94" w:rsidRDefault="00602A94" w:rsidP="00F0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Involved partners</w:t>
            </w:r>
          </w:p>
        </w:tc>
      </w:tr>
      <w:tr w:rsidR="00C409FF" w:rsidRPr="00EE07D0" w14:paraId="0A87A622" w14:textId="77777777" w:rsidTr="00602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3B1BFE" w14:textId="7AA2EAD6" w:rsidR="00C409FF" w:rsidRPr="00577AA7" w:rsidRDefault="00C409FF" w:rsidP="00495F34">
            <w:pPr>
              <w:rPr>
                <w:highlight w:val="yellow"/>
                <w:lang w:val="en-GB"/>
              </w:rPr>
            </w:pPr>
            <w:r w:rsidRPr="00577AA7">
              <w:rPr>
                <w:lang w:val="en-GB"/>
              </w:rPr>
              <w:t>T1.2</w:t>
            </w:r>
          </w:p>
        </w:tc>
        <w:tc>
          <w:tcPr>
            <w:tcW w:w="2268" w:type="dxa"/>
            <w:vAlign w:val="center"/>
          </w:tcPr>
          <w:p w14:paraId="7724013B" w14:textId="1AF19057" w:rsidR="00C409FF" w:rsidRPr="0016307B" w:rsidRDefault="00C409FF" w:rsidP="0049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6307B">
              <w:rPr>
                <w:highlight w:val="yellow"/>
                <w:lang w:val="en-GB"/>
              </w:rPr>
              <w:t xml:space="preserve">&lt;Brief description of the </w:t>
            </w:r>
            <w:r>
              <w:rPr>
                <w:highlight w:val="yellow"/>
                <w:lang w:val="en-GB"/>
              </w:rPr>
              <w:t>risk</w:t>
            </w:r>
            <w:r w:rsidRPr="0016307B">
              <w:rPr>
                <w:highlight w:val="yellow"/>
                <w:lang w:val="en-GB"/>
              </w:rPr>
              <w:t>&gt;</w:t>
            </w:r>
          </w:p>
        </w:tc>
        <w:tc>
          <w:tcPr>
            <w:tcW w:w="2268" w:type="dxa"/>
            <w:vAlign w:val="center"/>
          </w:tcPr>
          <w:p w14:paraId="3B502640" w14:textId="34B01680" w:rsidR="00C409FF" w:rsidRPr="0016307B" w:rsidRDefault="00C409FF" w:rsidP="0049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6307B">
              <w:rPr>
                <w:highlight w:val="yellow"/>
                <w:lang w:val="en-GB"/>
              </w:rPr>
              <w:t xml:space="preserve">&lt;Brief description of the </w:t>
            </w:r>
            <w:r>
              <w:rPr>
                <w:highlight w:val="yellow"/>
                <w:lang w:val="en-GB"/>
              </w:rPr>
              <w:t>impact</w:t>
            </w:r>
            <w:r w:rsidRPr="0016307B">
              <w:rPr>
                <w:highlight w:val="yellow"/>
                <w:lang w:val="en-GB"/>
              </w:rPr>
              <w:t>&gt;</w:t>
            </w:r>
          </w:p>
        </w:tc>
        <w:tc>
          <w:tcPr>
            <w:tcW w:w="1418" w:type="dxa"/>
          </w:tcPr>
          <w:p w14:paraId="0CD83BCC" w14:textId="77777777" w:rsidR="00C409FF" w:rsidRPr="0016307B" w:rsidRDefault="00C409FF" w:rsidP="00495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1559" w:type="dxa"/>
          </w:tcPr>
          <w:p w14:paraId="1256CDBF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2340DDBF" w14:textId="4570C588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</w:tr>
      <w:tr w:rsidR="00C409FF" w:rsidRPr="00E84F4E" w14:paraId="55A0A610" w14:textId="77777777" w:rsidTr="00602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41A39B" w14:textId="50D36752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T4.2</w:t>
            </w:r>
          </w:p>
        </w:tc>
        <w:tc>
          <w:tcPr>
            <w:tcW w:w="2268" w:type="dxa"/>
            <w:vAlign w:val="center"/>
          </w:tcPr>
          <w:p w14:paraId="10FD0D3E" w14:textId="36ADB691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56F1C16A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1395DAB3" w14:textId="77777777" w:rsidR="00C409FF" w:rsidRPr="0016307B" w:rsidRDefault="00C409FF" w:rsidP="00495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0C46B328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7F4D5AC8" w14:textId="271FDBF9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2AD8B0D4" w14:textId="77777777" w:rsidTr="009D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EF4DA46" w14:textId="0FF2AE80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T5.1</w:t>
            </w:r>
          </w:p>
        </w:tc>
        <w:tc>
          <w:tcPr>
            <w:tcW w:w="2268" w:type="dxa"/>
            <w:vAlign w:val="center"/>
          </w:tcPr>
          <w:p w14:paraId="0F0F93F3" w14:textId="0E2E3D5D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63AB8679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4652CED0" w14:textId="77777777" w:rsidR="00C409FF" w:rsidRPr="0016307B" w:rsidRDefault="00C409FF" w:rsidP="00495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194F3A84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0B2BD009" w14:textId="0F53B4E4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E07D0" w14:paraId="5749BEA9" w14:textId="77777777" w:rsidTr="009D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142BE09" w14:textId="34A072CF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T6.5</w:t>
            </w:r>
          </w:p>
        </w:tc>
        <w:tc>
          <w:tcPr>
            <w:tcW w:w="2268" w:type="dxa"/>
            <w:vAlign w:val="center"/>
          </w:tcPr>
          <w:p w14:paraId="56047A66" w14:textId="4BD2E831" w:rsidR="00C409FF" w:rsidRPr="0016307B" w:rsidRDefault="00210801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Lack of dataset from the previous task</w:t>
            </w:r>
          </w:p>
        </w:tc>
        <w:tc>
          <w:tcPr>
            <w:tcW w:w="2268" w:type="dxa"/>
            <w:vAlign w:val="center"/>
          </w:tcPr>
          <w:p w14:paraId="04D87C8A" w14:textId="3527FED7" w:rsidR="00C409FF" w:rsidRPr="0016307B" w:rsidRDefault="00210801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Impact High, since that it will be too difficult to download a dataset by hands in order to test the tool for the trend analysis</w:t>
            </w:r>
          </w:p>
        </w:tc>
        <w:tc>
          <w:tcPr>
            <w:tcW w:w="1418" w:type="dxa"/>
          </w:tcPr>
          <w:p w14:paraId="002E79AD" w14:textId="77777777" w:rsidR="00C409FF" w:rsidRPr="0016307B" w:rsidRDefault="00C409FF" w:rsidP="00495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6A9A2D7C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6EE160C1" w14:textId="0F848976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724FE2B1" w14:textId="77777777" w:rsidTr="009D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0043FB8" w14:textId="51FF4D82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T9.5</w:t>
            </w:r>
          </w:p>
        </w:tc>
        <w:tc>
          <w:tcPr>
            <w:tcW w:w="2268" w:type="dxa"/>
            <w:vAlign w:val="center"/>
          </w:tcPr>
          <w:p w14:paraId="1E0D6FFB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048DA683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49399727" w14:textId="77777777" w:rsidR="00C409FF" w:rsidRPr="0016307B" w:rsidRDefault="00C409FF" w:rsidP="00495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41688969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626C5D9B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41E4DF34" w14:textId="77777777" w:rsidTr="009D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DB882E7" w14:textId="16A6C696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T9.6</w:t>
            </w:r>
          </w:p>
        </w:tc>
        <w:tc>
          <w:tcPr>
            <w:tcW w:w="2268" w:type="dxa"/>
            <w:vAlign w:val="center"/>
          </w:tcPr>
          <w:p w14:paraId="2A82D99F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78E36C6B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47C345E6" w14:textId="77777777" w:rsidR="00C409FF" w:rsidRPr="0016307B" w:rsidRDefault="00C409FF" w:rsidP="00495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295D5A27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7D585C96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68DD3BD9" w14:textId="77777777" w:rsidTr="009D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4539959" w14:textId="5505B0E6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T10.2</w:t>
            </w:r>
          </w:p>
        </w:tc>
        <w:tc>
          <w:tcPr>
            <w:tcW w:w="2268" w:type="dxa"/>
            <w:vAlign w:val="center"/>
          </w:tcPr>
          <w:p w14:paraId="162E9B70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0DE2B2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50BE7352" w14:textId="77777777" w:rsidR="00C409FF" w:rsidRPr="0016307B" w:rsidRDefault="00C409FF" w:rsidP="00495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355AF485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7D636316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1933FC67" w14:textId="77777777" w:rsidTr="009D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A4DF397" w14:textId="489F2FFF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T11.1</w:t>
            </w:r>
          </w:p>
        </w:tc>
        <w:tc>
          <w:tcPr>
            <w:tcW w:w="2268" w:type="dxa"/>
            <w:vAlign w:val="center"/>
          </w:tcPr>
          <w:p w14:paraId="6B868FB7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24445199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6BFB26A2" w14:textId="77777777" w:rsidR="00C409FF" w:rsidRPr="0016307B" w:rsidRDefault="00C409FF" w:rsidP="00495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1D05FCB4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09BC55CB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1ECB5D0D" w14:textId="77777777" w:rsidTr="009D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3B81E44" w14:textId="2E4D3EE3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T11.2</w:t>
            </w:r>
          </w:p>
        </w:tc>
        <w:tc>
          <w:tcPr>
            <w:tcW w:w="2268" w:type="dxa"/>
            <w:vAlign w:val="center"/>
          </w:tcPr>
          <w:p w14:paraId="396DE022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473C527D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703572F4" w14:textId="77777777" w:rsidR="00C409FF" w:rsidRPr="0016307B" w:rsidRDefault="00C409FF" w:rsidP="00495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4D87E9E9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72255F71" w14:textId="77777777" w:rsidR="00C409FF" w:rsidRPr="0016307B" w:rsidRDefault="00C409FF" w:rsidP="00F0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409FF" w:rsidRPr="00E84F4E" w14:paraId="380E7280" w14:textId="77777777" w:rsidTr="009D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ABD7DE2" w14:textId="13341960" w:rsidR="00C409FF" w:rsidRPr="00577AA7" w:rsidRDefault="00C409FF" w:rsidP="00F02516">
            <w:pPr>
              <w:rPr>
                <w:lang w:val="en-GB"/>
              </w:rPr>
            </w:pPr>
            <w:r w:rsidRPr="00577AA7">
              <w:rPr>
                <w:lang w:val="en-GB"/>
              </w:rPr>
              <w:t>T11.3</w:t>
            </w:r>
          </w:p>
        </w:tc>
        <w:tc>
          <w:tcPr>
            <w:tcW w:w="2268" w:type="dxa"/>
            <w:vAlign w:val="center"/>
          </w:tcPr>
          <w:p w14:paraId="52932FDA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739F957C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18" w:type="dxa"/>
          </w:tcPr>
          <w:p w14:paraId="4C36A757" w14:textId="77777777" w:rsidR="00C409FF" w:rsidRPr="0016307B" w:rsidRDefault="00C409FF" w:rsidP="00495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59" w:type="dxa"/>
          </w:tcPr>
          <w:p w14:paraId="67BE80A8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4" w:type="dxa"/>
            <w:vAlign w:val="center"/>
          </w:tcPr>
          <w:p w14:paraId="125A94E3" w14:textId="77777777" w:rsidR="00C409FF" w:rsidRPr="0016307B" w:rsidRDefault="00C409FF" w:rsidP="00F0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E04BF7" w14:textId="77777777" w:rsidR="008A2CC6" w:rsidRPr="00162051" w:rsidRDefault="008A2CC6" w:rsidP="001015B3">
      <w:pPr>
        <w:rPr>
          <w:lang w:val="en-GB"/>
        </w:rPr>
      </w:pPr>
    </w:p>
    <w:p w14:paraId="6DB8141D" w14:textId="30262535" w:rsidR="00700D42" w:rsidRPr="00700D42" w:rsidRDefault="001A14A5" w:rsidP="00700D42">
      <w:pPr>
        <w:pStyle w:val="Heading1"/>
        <w:rPr>
          <w:lang w:val="en-GB"/>
        </w:rPr>
      </w:pPr>
      <w:r w:rsidRPr="00D32444">
        <w:rPr>
          <w:lang w:val="en-GB"/>
        </w:rPr>
        <w:t>WP_ - Meetings/conference calls</w:t>
      </w:r>
    </w:p>
    <w:tbl>
      <w:tblPr>
        <w:tblStyle w:val="LightLis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700"/>
        <w:gridCol w:w="836"/>
        <w:gridCol w:w="1291"/>
        <w:gridCol w:w="1843"/>
        <w:gridCol w:w="1439"/>
        <w:gridCol w:w="1786"/>
      </w:tblGrid>
      <w:tr w:rsidR="00577AA7" w:rsidRPr="006E4563" w14:paraId="0633E7E2" w14:textId="77777777" w:rsidTr="0036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shd w:val="clear" w:color="auto" w:fill="34495E"/>
          </w:tcPr>
          <w:p w14:paraId="2CC0CEAA" w14:textId="77777777" w:rsidR="00577AA7" w:rsidRPr="006E4563" w:rsidRDefault="00577AA7" w:rsidP="00362387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863" w:type="pct"/>
            <w:shd w:val="clear" w:color="auto" w:fill="34495E"/>
          </w:tcPr>
          <w:p w14:paraId="7BC52972" w14:textId="77777777" w:rsidR="00577AA7" w:rsidRPr="0016307B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4563">
              <w:rPr>
                <w:lang w:val="en-GB"/>
              </w:rPr>
              <w:t>Meeting/ teleconference</w:t>
            </w:r>
          </w:p>
        </w:tc>
        <w:tc>
          <w:tcPr>
            <w:tcW w:w="424" w:type="pct"/>
            <w:shd w:val="clear" w:color="auto" w:fill="34495E"/>
          </w:tcPr>
          <w:p w14:paraId="55D3E483" w14:textId="77777777" w:rsidR="00577AA7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4563">
              <w:rPr>
                <w:lang w:val="en-GB"/>
              </w:rPr>
              <w:t>Date</w:t>
            </w:r>
          </w:p>
        </w:tc>
        <w:tc>
          <w:tcPr>
            <w:tcW w:w="655" w:type="pct"/>
            <w:shd w:val="clear" w:color="auto" w:fill="34495E"/>
          </w:tcPr>
          <w:p w14:paraId="3CF25739" w14:textId="77777777" w:rsidR="00577AA7" w:rsidRPr="006E4563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4563">
              <w:rPr>
                <w:lang w:val="en-GB"/>
              </w:rPr>
              <w:t>Location</w:t>
            </w:r>
          </w:p>
        </w:tc>
        <w:tc>
          <w:tcPr>
            <w:tcW w:w="935" w:type="pct"/>
            <w:shd w:val="clear" w:color="auto" w:fill="34495E"/>
          </w:tcPr>
          <w:p w14:paraId="3808F32F" w14:textId="77777777" w:rsidR="00577AA7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4563">
              <w:rPr>
                <w:lang w:val="en-GB"/>
              </w:rPr>
              <w:t>Purpose / Justification / Outcomes</w:t>
            </w:r>
          </w:p>
        </w:tc>
        <w:tc>
          <w:tcPr>
            <w:tcW w:w="730" w:type="pct"/>
            <w:shd w:val="clear" w:color="auto" w:fill="34495E"/>
          </w:tcPr>
          <w:p w14:paraId="4A6624DF" w14:textId="77777777" w:rsidR="00577AA7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Host</w:t>
            </w:r>
          </w:p>
        </w:tc>
        <w:tc>
          <w:tcPr>
            <w:tcW w:w="906" w:type="pct"/>
            <w:shd w:val="clear" w:color="auto" w:fill="34495E"/>
          </w:tcPr>
          <w:p w14:paraId="4BA14DD6" w14:textId="77777777" w:rsidR="00577AA7" w:rsidRDefault="00577AA7" w:rsidP="0036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E4563">
              <w:rPr>
                <w:lang w:val="en-GB"/>
              </w:rPr>
              <w:t>Partner Participants</w:t>
            </w:r>
          </w:p>
        </w:tc>
      </w:tr>
      <w:tr w:rsidR="00577AA7" w:rsidRPr="0016307B" w14:paraId="539C0D70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1053741D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WP1</w:t>
            </w:r>
          </w:p>
        </w:tc>
        <w:tc>
          <w:tcPr>
            <w:tcW w:w="863" w:type="pct"/>
          </w:tcPr>
          <w:p w14:paraId="6C9A3A0D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73B1E36E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655" w:type="pct"/>
          </w:tcPr>
          <w:p w14:paraId="0A6EE395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935" w:type="pct"/>
          </w:tcPr>
          <w:p w14:paraId="5B1D7EE7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730" w:type="pct"/>
          </w:tcPr>
          <w:p w14:paraId="159A5177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  <w:tc>
          <w:tcPr>
            <w:tcW w:w="906" w:type="pct"/>
          </w:tcPr>
          <w:p w14:paraId="5C340B22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GB"/>
              </w:rPr>
            </w:pPr>
          </w:p>
        </w:tc>
      </w:tr>
      <w:tr w:rsidR="00577AA7" w:rsidRPr="0016307B" w14:paraId="40763606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24BC65B8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WP2</w:t>
            </w:r>
          </w:p>
        </w:tc>
        <w:tc>
          <w:tcPr>
            <w:tcW w:w="863" w:type="pct"/>
          </w:tcPr>
          <w:p w14:paraId="6A970A20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3F6C5600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3A2C18D0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48C0C319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26096043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50BEBD6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12F38C5A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120350D6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WP3</w:t>
            </w:r>
          </w:p>
        </w:tc>
        <w:tc>
          <w:tcPr>
            <w:tcW w:w="863" w:type="pct"/>
          </w:tcPr>
          <w:p w14:paraId="2440CE40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6535430A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4759D603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5C7402D6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699DAC19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60E02B8C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7F04BADA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245C2127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WP4</w:t>
            </w:r>
          </w:p>
        </w:tc>
        <w:tc>
          <w:tcPr>
            <w:tcW w:w="863" w:type="pct"/>
          </w:tcPr>
          <w:p w14:paraId="7D70A171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64EE68CE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29379150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53CE61C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2F8B216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078E73F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715CFE2D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73812664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WP5</w:t>
            </w:r>
          </w:p>
        </w:tc>
        <w:tc>
          <w:tcPr>
            <w:tcW w:w="863" w:type="pct"/>
          </w:tcPr>
          <w:p w14:paraId="3CAACB6E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7F4B1399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7E3BD036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57AF9C94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0716C870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10142F08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5439BE1E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178FEE00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WP6</w:t>
            </w:r>
          </w:p>
        </w:tc>
        <w:tc>
          <w:tcPr>
            <w:tcW w:w="863" w:type="pct"/>
          </w:tcPr>
          <w:p w14:paraId="07AA2DD3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26ACB77E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4B082D52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13BF86B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35A10CB4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7E711B85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2A770860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463F6807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lastRenderedPageBreak/>
              <w:t>WP7</w:t>
            </w:r>
          </w:p>
        </w:tc>
        <w:tc>
          <w:tcPr>
            <w:tcW w:w="863" w:type="pct"/>
          </w:tcPr>
          <w:p w14:paraId="0986BA4D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10A5C2B7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422B966F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1D3703C2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6297DE60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773AEBDA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79582207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33892038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WP8</w:t>
            </w:r>
          </w:p>
        </w:tc>
        <w:tc>
          <w:tcPr>
            <w:tcW w:w="863" w:type="pct"/>
          </w:tcPr>
          <w:p w14:paraId="2EA5D9EA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2BA5AA1F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0D7C1F03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6DBE6EF5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3DB3A809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304244DA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5D74674E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451E67A5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WP9</w:t>
            </w:r>
          </w:p>
        </w:tc>
        <w:tc>
          <w:tcPr>
            <w:tcW w:w="863" w:type="pct"/>
          </w:tcPr>
          <w:p w14:paraId="3A7AFD95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1B5F1266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2951A1A8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3BB37243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6E335213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41E085A8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06A4F9E6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55ABFD0B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WP10</w:t>
            </w:r>
          </w:p>
        </w:tc>
        <w:tc>
          <w:tcPr>
            <w:tcW w:w="863" w:type="pct"/>
          </w:tcPr>
          <w:p w14:paraId="42176371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164EB4BA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647812C5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6D74E92E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39226CD8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78B659EE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6A92262F" w14:textId="77777777" w:rsidTr="0036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02139864" w14:textId="77777777" w:rsidR="00577AA7" w:rsidRPr="00453B06" w:rsidRDefault="00577AA7" w:rsidP="00362387">
            <w:pPr>
              <w:rPr>
                <w:bCs w:val="0"/>
                <w:lang w:val="en-GB"/>
              </w:rPr>
            </w:pPr>
            <w:r w:rsidRPr="00453B06">
              <w:rPr>
                <w:bCs w:val="0"/>
                <w:lang w:val="en-GB"/>
              </w:rPr>
              <w:t>WP11</w:t>
            </w:r>
          </w:p>
        </w:tc>
        <w:tc>
          <w:tcPr>
            <w:tcW w:w="863" w:type="pct"/>
          </w:tcPr>
          <w:p w14:paraId="44C9F1C5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124CEA50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2BC5BE14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5C19D5E3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662F5063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402BC786" w14:textId="77777777" w:rsidR="00577AA7" w:rsidRPr="0016307B" w:rsidRDefault="00577AA7" w:rsidP="0036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77AA7" w:rsidRPr="0016307B" w14:paraId="6472E16E" w14:textId="77777777" w:rsidTr="0036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14:paraId="03CFD65C" w14:textId="77777777" w:rsidR="00577AA7" w:rsidRPr="0016307B" w:rsidRDefault="00577AA7" w:rsidP="00362387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WP12</w:t>
            </w:r>
          </w:p>
        </w:tc>
        <w:tc>
          <w:tcPr>
            <w:tcW w:w="863" w:type="pct"/>
          </w:tcPr>
          <w:p w14:paraId="575F2F82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424" w:type="pct"/>
          </w:tcPr>
          <w:p w14:paraId="79AE6EE2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5" w:type="pct"/>
          </w:tcPr>
          <w:p w14:paraId="33E0BA14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35" w:type="pct"/>
          </w:tcPr>
          <w:p w14:paraId="4F4F7359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0" w:type="pct"/>
          </w:tcPr>
          <w:p w14:paraId="3608EE41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06" w:type="pct"/>
          </w:tcPr>
          <w:p w14:paraId="0FA9140D" w14:textId="77777777" w:rsidR="00577AA7" w:rsidRPr="0016307B" w:rsidRDefault="00577AA7" w:rsidP="0036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CCAD22" w14:textId="77777777" w:rsidR="00700D42" w:rsidRDefault="00700D42" w:rsidP="00700D42">
      <w:pPr>
        <w:rPr>
          <w:lang w:val="en-GB"/>
        </w:rPr>
      </w:pPr>
    </w:p>
    <w:p w14:paraId="5548E7C4" w14:textId="61E271CD" w:rsidR="009A7640" w:rsidRDefault="009A7640" w:rsidP="001A14A5">
      <w:pPr>
        <w:spacing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GB"/>
        </w:rPr>
      </w:pPr>
      <w:r w:rsidRPr="00D3244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GB"/>
        </w:rPr>
        <w:t>Publication of articles</w:t>
      </w:r>
    </w:p>
    <w:p w14:paraId="68F03307" w14:textId="3C235385" w:rsidR="009A7640" w:rsidRPr="009A7640" w:rsidRDefault="009A7640" w:rsidP="009A7640">
      <w:pPr>
        <w:pStyle w:val="ListParagraph"/>
        <w:numPr>
          <w:ilvl w:val="0"/>
          <w:numId w:val="31"/>
        </w:numPr>
        <w:spacing w:after="120"/>
        <w:rPr>
          <w:lang w:val="en-GB"/>
        </w:rPr>
      </w:pPr>
      <w:r w:rsidRPr="009A7640">
        <w:rPr>
          <w:lang w:val="en-GB"/>
        </w:rPr>
        <w:t>&lt;</w:t>
      </w:r>
      <w:r>
        <w:rPr>
          <w:lang w:val="en-GB"/>
        </w:rPr>
        <w:t xml:space="preserve">Authors, </w:t>
      </w:r>
      <w:r w:rsidRPr="009A7640">
        <w:rPr>
          <w:i/>
          <w:lang w:val="en-GB"/>
        </w:rPr>
        <w:t>Title</w:t>
      </w:r>
      <w:r>
        <w:rPr>
          <w:lang w:val="en-GB"/>
        </w:rPr>
        <w:t>, Journal/Conference/other</w:t>
      </w:r>
      <w:r w:rsidRPr="009A7640">
        <w:rPr>
          <w:lang w:val="en-GB"/>
        </w:rPr>
        <w:t>&gt;</w:t>
      </w:r>
    </w:p>
    <w:sectPr w:rsidR="009A7640" w:rsidRPr="009A76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198C" w14:textId="77777777" w:rsidR="0029780E" w:rsidRDefault="0029780E" w:rsidP="00DC0AD8">
      <w:pPr>
        <w:spacing w:after="0" w:line="240" w:lineRule="auto"/>
      </w:pPr>
      <w:r>
        <w:separator/>
      </w:r>
    </w:p>
  </w:endnote>
  <w:endnote w:type="continuationSeparator" w:id="0">
    <w:p w14:paraId="2E5212B2" w14:textId="77777777" w:rsidR="0029780E" w:rsidRDefault="0029780E" w:rsidP="00DC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3794374"/>
      <w:docPartObj>
        <w:docPartGallery w:val="Page Numbers (Bottom of Page)"/>
        <w:docPartUnique/>
      </w:docPartObj>
    </w:sdtPr>
    <w:sdtEndPr/>
    <w:sdtContent>
      <w:p w14:paraId="36131EE1" w14:textId="77777777" w:rsidR="00B417EE" w:rsidRDefault="00B417E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53C">
          <w:rPr>
            <w:noProof/>
          </w:rPr>
          <w:t>3</w:t>
        </w:r>
        <w:r>
          <w:fldChar w:fldCharType="end"/>
        </w:r>
      </w:p>
    </w:sdtContent>
  </w:sdt>
  <w:p w14:paraId="16947C00" w14:textId="77777777" w:rsidR="00B417EE" w:rsidRDefault="00B41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B0AA" w14:textId="77777777" w:rsidR="0029780E" w:rsidRDefault="0029780E" w:rsidP="00DC0AD8">
      <w:pPr>
        <w:spacing w:after="0" w:line="240" w:lineRule="auto"/>
      </w:pPr>
      <w:r>
        <w:separator/>
      </w:r>
    </w:p>
  </w:footnote>
  <w:footnote w:type="continuationSeparator" w:id="0">
    <w:p w14:paraId="12FB887A" w14:textId="77777777" w:rsidR="0029780E" w:rsidRDefault="0029780E" w:rsidP="00DC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E2F50" w14:textId="6BA40A01" w:rsidR="00B417EE" w:rsidRDefault="00D61BF5">
    <w:pPr>
      <w:pStyle w:val="Header"/>
    </w:pPr>
    <w:r w:rsidRPr="002E2441">
      <w:rPr>
        <w:noProof/>
        <w:lang w:val="en-US"/>
      </w:rPr>
      <w:drawing>
        <wp:inline distT="0" distB="0" distL="0" distR="0" wp14:anchorId="0F20AD4C" wp14:editId="73A4E37F">
          <wp:extent cx="1098676" cy="619125"/>
          <wp:effectExtent l="0" t="0" r="6350" b="0"/>
          <wp:docPr id="7" name="Immagine 7" descr="C:\Users\MAZZON~1\AppData\Local\Temp\Rar$DI00.024\logo16_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ZZON~1\AppData\Local\Temp\Rar$DI00.024\logo16_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48" cy="65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17EE">
      <w:tab/>
    </w:r>
    <w:r w:rsidR="00B417E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025"/>
    <w:multiLevelType w:val="hybridMultilevel"/>
    <w:tmpl w:val="1D906F9E"/>
    <w:lvl w:ilvl="0" w:tplc="BCCA2A4C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B00"/>
    <w:multiLevelType w:val="hybridMultilevel"/>
    <w:tmpl w:val="AFC0C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CB"/>
    <w:multiLevelType w:val="hybridMultilevel"/>
    <w:tmpl w:val="774285B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9138D"/>
    <w:multiLevelType w:val="hybridMultilevel"/>
    <w:tmpl w:val="5D5ACED8"/>
    <w:lvl w:ilvl="0" w:tplc="624EADF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A8E1391"/>
    <w:multiLevelType w:val="hybridMultilevel"/>
    <w:tmpl w:val="C8AAA0D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1FDA"/>
    <w:multiLevelType w:val="hybridMultilevel"/>
    <w:tmpl w:val="F73671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810E32"/>
    <w:multiLevelType w:val="hybridMultilevel"/>
    <w:tmpl w:val="8480AFF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5132AF"/>
    <w:multiLevelType w:val="hybridMultilevel"/>
    <w:tmpl w:val="2D22ECF0"/>
    <w:lvl w:ilvl="0" w:tplc="5B5C337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A3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1AC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0E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214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EF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1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6E1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49B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048EF"/>
    <w:multiLevelType w:val="multilevel"/>
    <w:tmpl w:val="00BC9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B57579"/>
    <w:multiLevelType w:val="hybridMultilevel"/>
    <w:tmpl w:val="FED85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876F4"/>
    <w:multiLevelType w:val="multilevel"/>
    <w:tmpl w:val="00BC9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1A1413"/>
    <w:multiLevelType w:val="hybridMultilevel"/>
    <w:tmpl w:val="6B2AA4F4"/>
    <w:lvl w:ilvl="0" w:tplc="624EADF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100015">
      <w:start w:val="1"/>
      <w:numFmt w:val="upperLetter"/>
      <w:lvlText w:val="%2."/>
      <w:lvlJc w:val="left"/>
      <w:pPr>
        <w:ind w:left="2580" w:hanging="360"/>
      </w:pPr>
      <w:rPr>
        <w:rFonts w:hint="default"/>
      </w:rPr>
    </w:lvl>
    <w:lvl w:ilvl="2" w:tplc="E5B00D5A">
      <w:start w:val="3"/>
      <w:numFmt w:val="upperLetter"/>
      <w:lvlText w:val="%3-"/>
      <w:lvlJc w:val="left"/>
      <w:pPr>
        <w:ind w:left="3480" w:hanging="360"/>
      </w:pPr>
      <w:rPr>
        <w:rFonts w:hint="default"/>
      </w:rPr>
    </w:lvl>
    <w:lvl w:ilvl="3" w:tplc="664CC9F6">
      <w:start w:val="2"/>
      <w:numFmt w:val="lowerLetter"/>
      <w:lvlText w:val="%4."/>
      <w:lvlJc w:val="left"/>
      <w:pPr>
        <w:ind w:left="4020" w:hanging="360"/>
      </w:pPr>
      <w:rPr>
        <w:rFonts w:hint="default"/>
      </w:rPr>
    </w:lvl>
    <w:lvl w:ilvl="4" w:tplc="CC382EFC">
      <w:start w:val="2"/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331E4843"/>
    <w:multiLevelType w:val="hybridMultilevel"/>
    <w:tmpl w:val="10CE1808"/>
    <w:lvl w:ilvl="0" w:tplc="28DA8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7039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C8B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A05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455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7CEE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AC8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071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0EDB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146CD8"/>
    <w:multiLevelType w:val="hybridMultilevel"/>
    <w:tmpl w:val="D76E10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9D"/>
    <w:multiLevelType w:val="hybridMultilevel"/>
    <w:tmpl w:val="5312583E"/>
    <w:lvl w:ilvl="0" w:tplc="184ED3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32E7C"/>
    <w:multiLevelType w:val="hybridMultilevel"/>
    <w:tmpl w:val="FB00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6EE6"/>
    <w:multiLevelType w:val="hybridMultilevel"/>
    <w:tmpl w:val="9B1AC774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E24F29"/>
    <w:multiLevelType w:val="hybridMultilevel"/>
    <w:tmpl w:val="332A5474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79032C4"/>
    <w:multiLevelType w:val="hybridMultilevel"/>
    <w:tmpl w:val="956CC8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54BD2"/>
    <w:multiLevelType w:val="hybridMultilevel"/>
    <w:tmpl w:val="EE968C9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631F2"/>
    <w:multiLevelType w:val="hybridMultilevel"/>
    <w:tmpl w:val="170EF60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A385ADF"/>
    <w:multiLevelType w:val="hybridMultilevel"/>
    <w:tmpl w:val="AC98ED1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C3EAD"/>
    <w:multiLevelType w:val="hybridMultilevel"/>
    <w:tmpl w:val="654EBC9C"/>
    <w:lvl w:ilvl="0" w:tplc="1E4E0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F12FF"/>
    <w:multiLevelType w:val="hybridMultilevel"/>
    <w:tmpl w:val="DB62D95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5EB520AC"/>
    <w:multiLevelType w:val="hybridMultilevel"/>
    <w:tmpl w:val="177647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E1627"/>
    <w:multiLevelType w:val="hybridMultilevel"/>
    <w:tmpl w:val="B37656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41273"/>
    <w:multiLevelType w:val="hybridMultilevel"/>
    <w:tmpl w:val="16FE95B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75DB4"/>
    <w:multiLevelType w:val="hybridMultilevel"/>
    <w:tmpl w:val="FA0E9210"/>
    <w:lvl w:ilvl="0" w:tplc="E25C8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928EA"/>
    <w:multiLevelType w:val="hybridMultilevel"/>
    <w:tmpl w:val="C9ECD586"/>
    <w:lvl w:ilvl="0" w:tplc="1FCA12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86F4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0F3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6CA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F280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62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14D8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8D8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22C3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4AD62AF"/>
    <w:multiLevelType w:val="hybridMultilevel"/>
    <w:tmpl w:val="EE3C2876"/>
    <w:lvl w:ilvl="0" w:tplc="0410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79E52476"/>
    <w:multiLevelType w:val="hybridMultilevel"/>
    <w:tmpl w:val="DD9ADA1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814CC"/>
    <w:multiLevelType w:val="hybridMultilevel"/>
    <w:tmpl w:val="38F8DED0"/>
    <w:lvl w:ilvl="0" w:tplc="04100015">
      <w:start w:val="1"/>
      <w:numFmt w:val="upperLetter"/>
      <w:lvlText w:val="%1."/>
      <w:lvlJc w:val="left"/>
      <w:pPr>
        <w:ind w:left="2580" w:hanging="360"/>
      </w:pPr>
    </w:lvl>
    <w:lvl w:ilvl="1" w:tplc="04100019" w:tentative="1">
      <w:start w:val="1"/>
      <w:numFmt w:val="lowerLetter"/>
      <w:lvlText w:val="%2."/>
      <w:lvlJc w:val="left"/>
      <w:pPr>
        <w:ind w:left="3300" w:hanging="360"/>
      </w:pPr>
    </w:lvl>
    <w:lvl w:ilvl="2" w:tplc="0410001B" w:tentative="1">
      <w:start w:val="1"/>
      <w:numFmt w:val="lowerRoman"/>
      <w:lvlText w:val="%3."/>
      <w:lvlJc w:val="right"/>
      <w:pPr>
        <w:ind w:left="4020" w:hanging="180"/>
      </w:pPr>
    </w:lvl>
    <w:lvl w:ilvl="3" w:tplc="0410000F" w:tentative="1">
      <w:start w:val="1"/>
      <w:numFmt w:val="decimal"/>
      <w:lvlText w:val="%4."/>
      <w:lvlJc w:val="left"/>
      <w:pPr>
        <w:ind w:left="4740" w:hanging="360"/>
      </w:pPr>
    </w:lvl>
    <w:lvl w:ilvl="4" w:tplc="04100019" w:tentative="1">
      <w:start w:val="1"/>
      <w:numFmt w:val="lowerLetter"/>
      <w:lvlText w:val="%5."/>
      <w:lvlJc w:val="left"/>
      <w:pPr>
        <w:ind w:left="5460" w:hanging="360"/>
      </w:pPr>
    </w:lvl>
    <w:lvl w:ilvl="5" w:tplc="0410001B" w:tentative="1">
      <w:start w:val="1"/>
      <w:numFmt w:val="lowerRoman"/>
      <w:lvlText w:val="%6."/>
      <w:lvlJc w:val="right"/>
      <w:pPr>
        <w:ind w:left="6180" w:hanging="180"/>
      </w:pPr>
    </w:lvl>
    <w:lvl w:ilvl="6" w:tplc="0410000F" w:tentative="1">
      <w:start w:val="1"/>
      <w:numFmt w:val="decimal"/>
      <w:lvlText w:val="%7."/>
      <w:lvlJc w:val="left"/>
      <w:pPr>
        <w:ind w:left="6900" w:hanging="360"/>
      </w:pPr>
    </w:lvl>
    <w:lvl w:ilvl="7" w:tplc="04100019" w:tentative="1">
      <w:start w:val="1"/>
      <w:numFmt w:val="lowerLetter"/>
      <w:lvlText w:val="%8."/>
      <w:lvlJc w:val="left"/>
      <w:pPr>
        <w:ind w:left="7620" w:hanging="360"/>
      </w:pPr>
    </w:lvl>
    <w:lvl w:ilvl="8" w:tplc="041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0"/>
  </w:num>
  <w:num w:numId="5">
    <w:abstractNumId w:val="14"/>
  </w:num>
  <w:num w:numId="6">
    <w:abstractNumId w:val="27"/>
  </w:num>
  <w:num w:numId="7">
    <w:abstractNumId w:val="25"/>
  </w:num>
  <w:num w:numId="8">
    <w:abstractNumId w:val="10"/>
  </w:num>
  <w:num w:numId="9">
    <w:abstractNumId w:val="4"/>
  </w:num>
  <w:num w:numId="10">
    <w:abstractNumId w:val="26"/>
  </w:num>
  <w:num w:numId="11">
    <w:abstractNumId w:val="2"/>
  </w:num>
  <w:num w:numId="12">
    <w:abstractNumId w:val="22"/>
  </w:num>
  <w:num w:numId="13">
    <w:abstractNumId w:val="1"/>
  </w:num>
  <w:num w:numId="14">
    <w:abstractNumId w:val="20"/>
  </w:num>
  <w:num w:numId="15">
    <w:abstractNumId w:val="3"/>
  </w:num>
  <w:num w:numId="16">
    <w:abstractNumId w:val="11"/>
  </w:num>
  <w:num w:numId="17">
    <w:abstractNumId w:val="31"/>
  </w:num>
  <w:num w:numId="18">
    <w:abstractNumId w:val="18"/>
  </w:num>
  <w:num w:numId="19">
    <w:abstractNumId w:val="21"/>
  </w:num>
  <w:num w:numId="20">
    <w:abstractNumId w:val="16"/>
  </w:num>
  <w:num w:numId="21">
    <w:abstractNumId w:val="24"/>
  </w:num>
  <w:num w:numId="22">
    <w:abstractNumId w:val="30"/>
  </w:num>
  <w:num w:numId="23">
    <w:abstractNumId w:val="7"/>
  </w:num>
  <w:num w:numId="24">
    <w:abstractNumId w:val="19"/>
  </w:num>
  <w:num w:numId="25">
    <w:abstractNumId w:val="12"/>
  </w:num>
  <w:num w:numId="26">
    <w:abstractNumId w:val="28"/>
  </w:num>
  <w:num w:numId="27">
    <w:abstractNumId w:val="29"/>
  </w:num>
  <w:num w:numId="28">
    <w:abstractNumId w:val="6"/>
  </w:num>
  <w:num w:numId="29">
    <w:abstractNumId w:val="23"/>
  </w:num>
  <w:num w:numId="30">
    <w:abstractNumId w:val="9"/>
  </w:num>
  <w:num w:numId="31">
    <w:abstractNumId w:val="15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AD8"/>
    <w:rsid w:val="000029C0"/>
    <w:rsid w:val="00006FF5"/>
    <w:rsid w:val="00025204"/>
    <w:rsid w:val="00034EC6"/>
    <w:rsid w:val="00042D54"/>
    <w:rsid w:val="0006158B"/>
    <w:rsid w:val="000626DE"/>
    <w:rsid w:val="00066FC2"/>
    <w:rsid w:val="0006757D"/>
    <w:rsid w:val="00071C13"/>
    <w:rsid w:val="00080691"/>
    <w:rsid w:val="000812D5"/>
    <w:rsid w:val="000825FE"/>
    <w:rsid w:val="0008464C"/>
    <w:rsid w:val="00094912"/>
    <w:rsid w:val="000B3BF6"/>
    <w:rsid w:val="000D3BF8"/>
    <w:rsid w:val="000D7E2C"/>
    <w:rsid w:val="000F2BC4"/>
    <w:rsid w:val="000F6516"/>
    <w:rsid w:val="001015B3"/>
    <w:rsid w:val="001035F7"/>
    <w:rsid w:val="0011149C"/>
    <w:rsid w:val="0011418C"/>
    <w:rsid w:val="0012576F"/>
    <w:rsid w:val="00143F81"/>
    <w:rsid w:val="00157238"/>
    <w:rsid w:val="00162051"/>
    <w:rsid w:val="0016307B"/>
    <w:rsid w:val="001803AA"/>
    <w:rsid w:val="001978FE"/>
    <w:rsid w:val="00197BBD"/>
    <w:rsid w:val="001A14A5"/>
    <w:rsid w:val="001A62E9"/>
    <w:rsid w:val="001D2E76"/>
    <w:rsid w:val="001E3F99"/>
    <w:rsid w:val="001F288E"/>
    <w:rsid w:val="00203FC0"/>
    <w:rsid w:val="002045C0"/>
    <w:rsid w:val="00210801"/>
    <w:rsid w:val="0021441A"/>
    <w:rsid w:val="00221DD0"/>
    <w:rsid w:val="00237BBE"/>
    <w:rsid w:val="00246E6B"/>
    <w:rsid w:val="00250E34"/>
    <w:rsid w:val="00251365"/>
    <w:rsid w:val="00252EAB"/>
    <w:rsid w:val="00280B89"/>
    <w:rsid w:val="002952CA"/>
    <w:rsid w:val="00296D47"/>
    <w:rsid w:val="0029780E"/>
    <w:rsid w:val="002A4501"/>
    <w:rsid w:val="002B0BB8"/>
    <w:rsid w:val="002B2C18"/>
    <w:rsid w:val="002B690A"/>
    <w:rsid w:val="002B7B23"/>
    <w:rsid w:val="002C5B55"/>
    <w:rsid w:val="002C64CB"/>
    <w:rsid w:val="002D45DE"/>
    <w:rsid w:val="002E3426"/>
    <w:rsid w:val="00301716"/>
    <w:rsid w:val="00312008"/>
    <w:rsid w:val="00312419"/>
    <w:rsid w:val="00313F19"/>
    <w:rsid w:val="003335CD"/>
    <w:rsid w:val="003467BE"/>
    <w:rsid w:val="00355250"/>
    <w:rsid w:val="003652D1"/>
    <w:rsid w:val="003B15E5"/>
    <w:rsid w:val="003D6046"/>
    <w:rsid w:val="003F0327"/>
    <w:rsid w:val="0040732B"/>
    <w:rsid w:val="00430226"/>
    <w:rsid w:val="00443B0C"/>
    <w:rsid w:val="00453883"/>
    <w:rsid w:val="004577D6"/>
    <w:rsid w:val="00495228"/>
    <w:rsid w:val="00495F34"/>
    <w:rsid w:val="00497137"/>
    <w:rsid w:val="00497ECF"/>
    <w:rsid w:val="004A7011"/>
    <w:rsid w:val="004B14FF"/>
    <w:rsid w:val="004B52E8"/>
    <w:rsid w:val="004B53D1"/>
    <w:rsid w:val="004C2D1D"/>
    <w:rsid w:val="004E365C"/>
    <w:rsid w:val="004E4CEC"/>
    <w:rsid w:val="0050296E"/>
    <w:rsid w:val="00515CAF"/>
    <w:rsid w:val="005312D6"/>
    <w:rsid w:val="00535C26"/>
    <w:rsid w:val="00563151"/>
    <w:rsid w:val="005774EA"/>
    <w:rsid w:val="00577AA7"/>
    <w:rsid w:val="0058670C"/>
    <w:rsid w:val="00587C20"/>
    <w:rsid w:val="00592D6E"/>
    <w:rsid w:val="00597FC7"/>
    <w:rsid w:val="005B4B87"/>
    <w:rsid w:val="005C335A"/>
    <w:rsid w:val="005C3C83"/>
    <w:rsid w:val="005C73CD"/>
    <w:rsid w:val="005D5398"/>
    <w:rsid w:val="005D55F6"/>
    <w:rsid w:val="005D6ECB"/>
    <w:rsid w:val="005E40A6"/>
    <w:rsid w:val="00602A94"/>
    <w:rsid w:val="00611045"/>
    <w:rsid w:val="006227D3"/>
    <w:rsid w:val="0063455F"/>
    <w:rsid w:val="006372CF"/>
    <w:rsid w:val="00654520"/>
    <w:rsid w:val="006608D2"/>
    <w:rsid w:val="00663C4B"/>
    <w:rsid w:val="00677563"/>
    <w:rsid w:val="00690250"/>
    <w:rsid w:val="006A234B"/>
    <w:rsid w:val="006A4726"/>
    <w:rsid w:val="006A5FDF"/>
    <w:rsid w:val="006B1BAD"/>
    <w:rsid w:val="006B3829"/>
    <w:rsid w:val="006C6171"/>
    <w:rsid w:val="006E4563"/>
    <w:rsid w:val="006F03BE"/>
    <w:rsid w:val="006F42FB"/>
    <w:rsid w:val="00700D42"/>
    <w:rsid w:val="00711826"/>
    <w:rsid w:val="00715F97"/>
    <w:rsid w:val="00717901"/>
    <w:rsid w:val="00733321"/>
    <w:rsid w:val="00743F88"/>
    <w:rsid w:val="00751CB7"/>
    <w:rsid w:val="00752D48"/>
    <w:rsid w:val="007571FB"/>
    <w:rsid w:val="007645CB"/>
    <w:rsid w:val="00774974"/>
    <w:rsid w:val="00785DA7"/>
    <w:rsid w:val="00790F5D"/>
    <w:rsid w:val="007B00B5"/>
    <w:rsid w:val="007B1A01"/>
    <w:rsid w:val="007C5AC3"/>
    <w:rsid w:val="007D36AF"/>
    <w:rsid w:val="007E0624"/>
    <w:rsid w:val="007F1DDF"/>
    <w:rsid w:val="007F42BB"/>
    <w:rsid w:val="007F70EE"/>
    <w:rsid w:val="008307F5"/>
    <w:rsid w:val="00846DCC"/>
    <w:rsid w:val="00850A03"/>
    <w:rsid w:val="00865B1A"/>
    <w:rsid w:val="00865C82"/>
    <w:rsid w:val="008674F1"/>
    <w:rsid w:val="008A2CC6"/>
    <w:rsid w:val="008B1932"/>
    <w:rsid w:val="008B1C8E"/>
    <w:rsid w:val="008C3D5D"/>
    <w:rsid w:val="008D1311"/>
    <w:rsid w:val="008F36AA"/>
    <w:rsid w:val="00903E0E"/>
    <w:rsid w:val="00931A9E"/>
    <w:rsid w:val="00960B30"/>
    <w:rsid w:val="0097585E"/>
    <w:rsid w:val="00976013"/>
    <w:rsid w:val="00977A69"/>
    <w:rsid w:val="009839B3"/>
    <w:rsid w:val="00984B9C"/>
    <w:rsid w:val="0099553C"/>
    <w:rsid w:val="009A3E36"/>
    <w:rsid w:val="009A7640"/>
    <w:rsid w:val="009C62AE"/>
    <w:rsid w:val="009C7627"/>
    <w:rsid w:val="009F049F"/>
    <w:rsid w:val="009F0680"/>
    <w:rsid w:val="00A12F4D"/>
    <w:rsid w:val="00A22259"/>
    <w:rsid w:val="00A243EC"/>
    <w:rsid w:val="00A27E99"/>
    <w:rsid w:val="00A30735"/>
    <w:rsid w:val="00A479E7"/>
    <w:rsid w:val="00A54BD7"/>
    <w:rsid w:val="00A561BB"/>
    <w:rsid w:val="00A577E4"/>
    <w:rsid w:val="00A61038"/>
    <w:rsid w:val="00A77774"/>
    <w:rsid w:val="00A8592A"/>
    <w:rsid w:val="00A91E30"/>
    <w:rsid w:val="00A946FF"/>
    <w:rsid w:val="00A96344"/>
    <w:rsid w:val="00A96957"/>
    <w:rsid w:val="00AA22AD"/>
    <w:rsid w:val="00AA49E2"/>
    <w:rsid w:val="00AA4FE0"/>
    <w:rsid w:val="00AA7EE9"/>
    <w:rsid w:val="00AD4D2C"/>
    <w:rsid w:val="00AF270B"/>
    <w:rsid w:val="00B01672"/>
    <w:rsid w:val="00B12CAC"/>
    <w:rsid w:val="00B31525"/>
    <w:rsid w:val="00B33B2C"/>
    <w:rsid w:val="00B417EE"/>
    <w:rsid w:val="00B4469D"/>
    <w:rsid w:val="00B50F67"/>
    <w:rsid w:val="00B623E0"/>
    <w:rsid w:val="00B857E2"/>
    <w:rsid w:val="00B91400"/>
    <w:rsid w:val="00BB00E1"/>
    <w:rsid w:val="00BC4BD9"/>
    <w:rsid w:val="00BE7F03"/>
    <w:rsid w:val="00BF11D9"/>
    <w:rsid w:val="00C00BE7"/>
    <w:rsid w:val="00C02CD8"/>
    <w:rsid w:val="00C2773B"/>
    <w:rsid w:val="00C279B4"/>
    <w:rsid w:val="00C336CF"/>
    <w:rsid w:val="00C409FF"/>
    <w:rsid w:val="00C468F4"/>
    <w:rsid w:val="00C833A4"/>
    <w:rsid w:val="00C92452"/>
    <w:rsid w:val="00C943BC"/>
    <w:rsid w:val="00CD4A84"/>
    <w:rsid w:val="00CF162E"/>
    <w:rsid w:val="00CF6118"/>
    <w:rsid w:val="00D070CD"/>
    <w:rsid w:val="00D30D2C"/>
    <w:rsid w:val="00D3169C"/>
    <w:rsid w:val="00D32444"/>
    <w:rsid w:val="00D379FE"/>
    <w:rsid w:val="00D57861"/>
    <w:rsid w:val="00D61BF5"/>
    <w:rsid w:val="00D71842"/>
    <w:rsid w:val="00D81A74"/>
    <w:rsid w:val="00D823E4"/>
    <w:rsid w:val="00D92852"/>
    <w:rsid w:val="00DC0AD8"/>
    <w:rsid w:val="00DC35E6"/>
    <w:rsid w:val="00DD6AF0"/>
    <w:rsid w:val="00DE468B"/>
    <w:rsid w:val="00DF1B41"/>
    <w:rsid w:val="00E06B51"/>
    <w:rsid w:val="00E27F9D"/>
    <w:rsid w:val="00E35456"/>
    <w:rsid w:val="00E43D9C"/>
    <w:rsid w:val="00E66188"/>
    <w:rsid w:val="00E7104B"/>
    <w:rsid w:val="00E73AEA"/>
    <w:rsid w:val="00E84F4E"/>
    <w:rsid w:val="00E931C0"/>
    <w:rsid w:val="00EA026D"/>
    <w:rsid w:val="00EA0653"/>
    <w:rsid w:val="00EB4BF5"/>
    <w:rsid w:val="00EC47D7"/>
    <w:rsid w:val="00EC685F"/>
    <w:rsid w:val="00ED18F5"/>
    <w:rsid w:val="00EE07D0"/>
    <w:rsid w:val="00EE43A4"/>
    <w:rsid w:val="00F02516"/>
    <w:rsid w:val="00F1696D"/>
    <w:rsid w:val="00F20400"/>
    <w:rsid w:val="00F22C82"/>
    <w:rsid w:val="00F3773F"/>
    <w:rsid w:val="00F4187C"/>
    <w:rsid w:val="00F43C37"/>
    <w:rsid w:val="00F4428C"/>
    <w:rsid w:val="00F83874"/>
    <w:rsid w:val="00F87166"/>
    <w:rsid w:val="00FA6E65"/>
    <w:rsid w:val="00FA7ED6"/>
    <w:rsid w:val="00FC6F25"/>
    <w:rsid w:val="00FD5E0C"/>
    <w:rsid w:val="00FD65F6"/>
    <w:rsid w:val="00FD6B29"/>
    <w:rsid w:val="00FD77F8"/>
    <w:rsid w:val="00FF0570"/>
    <w:rsid w:val="00FF7E63"/>
    <w:rsid w:val="1272B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273EE2"/>
  <w15:docId w15:val="{45F87374-E52D-C045-B127-237709E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BE"/>
  </w:style>
  <w:style w:type="paragraph" w:styleId="Heading1">
    <w:name w:val="heading 1"/>
    <w:basedOn w:val="Normal"/>
    <w:next w:val="Normal"/>
    <w:link w:val="Heading1Char"/>
    <w:uiPriority w:val="9"/>
    <w:qFormat/>
    <w:rsid w:val="00EB4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D8"/>
    <w:pPr>
      <w:ind w:left="720"/>
      <w:contextualSpacing/>
    </w:pPr>
  </w:style>
  <w:style w:type="table" w:styleId="TableGrid">
    <w:name w:val="Table Grid"/>
    <w:basedOn w:val="TableNormal"/>
    <w:uiPriority w:val="59"/>
    <w:rsid w:val="00DC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0A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A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AD8"/>
    <w:rPr>
      <w:vertAlign w:val="superscript"/>
    </w:rPr>
  </w:style>
  <w:style w:type="table" w:customStyle="1" w:styleId="Grigliatabella1">
    <w:name w:val="Griglia tabella1"/>
    <w:basedOn w:val="TableNormal"/>
    <w:next w:val="TableGrid"/>
    <w:uiPriority w:val="59"/>
    <w:rsid w:val="0031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leNormal"/>
    <w:next w:val="TableGrid"/>
    <w:uiPriority w:val="59"/>
    <w:rsid w:val="0031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leNormal"/>
    <w:next w:val="TableGrid"/>
    <w:uiPriority w:val="59"/>
    <w:rsid w:val="0031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1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66"/>
  </w:style>
  <w:style w:type="paragraph" w:styleId="Footer">
    <w:name w:val="footer"/>
    <w:basedOn w:val="Normal"/>
    <w:link w:val="FooterChar"/>
    <w:uiPriority w:val="99"/>
    <w:unhideWhenUsed/>
    <w:rsid w:val="00F871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66"/>
  </w:style>
  <w:style w:type="paragraph" w:styleId="BalloonText">
    <w:name w:val="Balloon Text"/>
    <w:basedOn w:val="Normal"/>
    <w:link w:val="BalloonTextChar"/>
    <w:uiPriority w:val="99"/>
    <w:semiHidden/>
    <w:unhideWhenUsed/>
    <w:rsid w:val="000812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D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4B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4BF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4BF5"/>
    <w:rPr>
      <w:rFonts w:ascii="Lucida Grande" w:hAnsi="Lucida Grande" w:cs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762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627"/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table" w:styleId="LightList">
    <w:name w:val="Light List"/>
    <w:basedOn w:val="TableNormal"/>
    <w:uiPriority w:val="61"/>
    <w:rsid w:val="001630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7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32B"/>
    <w:rPr>
      <w:b/>
      <w:bCs/>
      <w:sz w:val="20"/>
      <w:szCs w:val="20"/>
    </w:rPr>
  </w:style>
  <w:style w:type="paragraph" w:customStyle="1" w:styleId="Default">
    <w:name w:val="Default"/>
    <w:rsid w:val="00F22C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6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839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183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28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670">
          <w:marLeft w:val="80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881">
          <w:marLeft w:val="80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041">
          <w:marLeft w:val="80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003">
          <w:marLeft w:val="80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31">
          <w:marLeft w:val="80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5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4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0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4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045">
          <w:marLeft w:val="806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310">
          <w:marLeft w:val="806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580">
          <w:marLeft w:val="806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810">
          <w:marLeft w:val="806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49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179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947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880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D2123-FCB4-324B-9FCD-4EC21626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ombretta ingrasci</dc:creator>
  <cp:lastModifiedBy>Microsoft Office User</cp:lastModifiedBy>
  <cp:revision>2</cp:revision>
  <dcterms:created xsi:type="dcterms:W3CDTF">2019-09-19T15:55:00Z</dcterms:created>
  <dcterms:modified xsi:type="dcterms:W3CDTF">2019-09-19T15:55:00Z</dcterms:modified>
</cp:coreProperties>
</file>